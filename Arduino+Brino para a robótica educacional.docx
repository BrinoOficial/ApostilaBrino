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1FD20" w14:textId="77777777" w:rsidR="0064551F" w:rsidRDefault="0064551F" w:rsidP="0064551F">
      <w:pPr>
        <w:jc w:val="center"/>
        <w:rPr>
          <w:rFonts w:ascii="Times New Roman" w:hAnsi="Times New Roman" w:cs="Times New Roman"/>
          <w:sz w:val="96"/>
          <w:szCs w:val="96"/>
          <w:lang w:val="pt-BR"/>
        </w:rPr>
      </w:pPr>
    </w:p>
    <w:p w14:paraId="575891D6" w14:textId="77777777" w:rsidR="0064551F" w:rsidRDefault="0064551F" w:rsidP="0064551F">
      <w:pPr>
        <w:jc w:val="center"/>
        <w:rPr>
          <w:rFonts w:ascii="Times New Roman" w:hAnsi="Times New Roman" w:cs="Times New Roman"/>
          <w:sz w:val="96"/>
          <w:szCs w:val="96"/>
          <w:lang w:val="pt-BR"/>
        </w:rPr>
      </w:pPr>
    </w:p>
    <w:p w14:paraId="7BDF9714" w14:textId="77777777" w:rsidR="0064551F" w:rsidRDefault="0064551F" w:rsidP="0064551F">
      <w:pPr>
        <w:jc w:val="center"/>
        <w:rPr>
          <w:rFonts w:ascii="Times New Roman" w:hAnsi="Times New Roman" w:cs="Times New Roman"/>
          <w:sz w:val="96"/>
          <w:szCs w:val="96"/>
          <w:lang w:val="pt-BR"/>
        </w:rPr>
      </w:pPr>
    </w:p>
    <w:p w14:paraId="4BB3E063" w14:textId="77777777" w:rsidR="008A3DA1" w:rsidRDefault="0064551F" w:rsidP="0064551F">
      <w:pPr>
        <w:jc w:val="center"/>
        <w:rPr>
          <w:rFonts w:ascii="Times New Roman" w:hAnsi="Times New Roman" w:cs="Times New Roman"/>
          <w:sz w:val="96"/>
          <w:szCs w:val="96"/>
          <w:lang w:val="pt-BR"/>
        </w:rPr>
      </w:pPr>
      <w:r w:rsidRPr="0064551F">
        <w:rPr>
          <w:rFonts w:ascii="Times New Roman" w:hAnsi="Times New Roman" w:cs="Times New Roman"/>
          <w:sz w:val="96"/>
          <w:szCs w:val="96"/>
          <w:lang w:val="pt-BR"/>
        </w:rPr>
        <w:t>Arduino + Brino para a robótica educacional</w:t>
      </w:r>
    </w:p>
    <w:p w14:paraId="4EB41533" w14:textId="77777777" w:rsidR="0064551F" w:rsidRDefault="0064551F" w:rsidP="0064551F">
      <w:pPr>
        <w:jc w:val="center"/>
        <w:rPr>
          <w:rFonts w:ascii="Times New Roman" w:hAnsi="Times New Roman" w:cs="Times New Roman"/>
          <w:sz w:val="96"/>
          <w:szCs w:val="96"/>
          <w:lang w:val="pt-BR"/>
        </w:rPr>
      </w:pPr>
    </w:p>
    <w:p w14:paraId="6D9E1A32" w14:textId="77777777" w:rsidR="0064551F" w:rsidRDefault="0064551F" w:rsidP="0064551F">
      <w:pPr>
        <w:jc w:val="center"/>
        <w:rPr>
          <w:rFonts w:ascii="Times New Roman" w:hAnsi="Times New Roman" w:cs="Times New Roman"/>
          <w:sz w:val="96"/>
          <w:szCs w:val="96"/>
          <w:lang w:val="pt-BR"/>
        </w:rPr>
      </w:pPr>
    </w:p>
    <w:p w14:paraId="655FD3BE" w14:textId="77777777" w:rsidR="0064551F" w:rsidRDefault="0064551F" w:rsidP="0064551F">
      <w:pPr>
        <w:jc w:val="center"/>
        <w:rPr>
          <w:rFonts w:ascii="Times New Roman" w:hAnsi="Times New Roman" w:cs="Times New Roman"/>
          <w:sz w:val="24"/>
          <w:szCs w:val="24"/>
          <w:lang w:val="pt-BR"/>
        </w:rPr>
      </w:pPr>
    </w:p>
    <w:p w14:paraId="284B094D" w14:textId="77777777" w:rsidR="0064551F" w:rsidRDefault="0064551F" w:rsidP="0064551F">
      <w:pPr>
        <w:jc w:val="center"/>
        <w:rPr>
          <w:rFonts w:ascii="Times New Roman" w:hAnsi="Times New Roman" w:cs="Times New Roman"/>
          <w:sz w:val="24"/>
          <w:szCs w:val="24"/>
          <w:lang w:val="pt-BR"/>
        </w:rPr>
      </w:pPr>
    </w:p>
    <w:p w14:paraId="61B08A50" w14:textId="5D7E9B61"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Gabriel Rodrigues Pacheco, Giulia Fricke Ga</w:t>
      </w:r>
      <w:r w:rsidR="00B1515E">
        <w:rPr>
          <w:rFonts w:ascii="Times New Roman" w:hAnsi="Times New Roman" w:cs="Times New Roman"/>
          <w:sz w:val="24"/>
          <w:szCs w:val="24"/>
          <w:lang w:val="pt-BR"/>
        </w:rPr>
        <w:t>lice,</w:t>
      </w:r>
      <w:r>
        <w:rPr>
          <w:rFonts w:ascii="Times New Roman" w:hAnsi="Times New Roman" w:cs="Times New Roman"/>
          <w:sz w:val="24"/>
          <w:szCs w:val="24"/>
          <w:lang w:val="pt-BR"/>
        </w:rPr>
        <w:t xml:space="preserve"> Mateus Berardo de Souza Terra, Rafael Mascarenhas Dal Moro, Victor Rodrigues Pacheco</w:t>
      </w:r>
      <w:r w:rsidR="003D350D">
        <w:rPr>
          <w:rFonts w:ascii="Times New Roman" w:hAnsi="Times New Roman" w:cs="Times New Roman"/>
          <w:sz w:val="24"/>
          <w:szCs w:val="24"/>
          <w:lang w:val="pt-BR"/>
        </w:rPr>
        <w:t>.</w:t>
      </w:r>
    </w:p>
    <w:p w14:paraId="4CB719DF" w14:textId="77777777" w:rsidR="0064551F" w:rsidRDefault="0064551F" w:rsidP="0064551F">
      <w:pPr>
        <w:jc w:val="center"/>
        <w:rPr>
          <w:rFonts w:ascii="Times New Roman" w:hAnsi="Times New Roman" w:cs="Times New Roman"/>
          <w:sz w:val="24"/>
          <w:szCs w:val="24"/>
          <w:lang w:val="pt-BR"/>
        </w:rPr>
      </w:pPr>
    </w:p>
    <w:p w14:paraId="27684EB0" w14:textId="77777777" w:rsidR="0064551F" w:rsidRDefault="0064551F" w:rsidP="0064551F">
      <w:pPr>
        <w:jc w:val="center"/>
        <w:rPr>
          <w:rFonts w:ascii="Times New Roman" w:hAnsi="Times New Roman" w:cs="Times New Roman"/>
          <w:sz w:val="24"/>
          <w:szCs w:val="24"/>
          <w:lang w:val="pt-BR"/>
        </w:rPr>
      </w:pPr>
    </w:p>
    <w:p w14:paraId="679F8522" w14:textId="77777777" w:rsidR="0064551F" w:rsidRDefault="0064551F" w:rsidP="0064551F">
      <w:pPr>
        <w:jc w:val="center"/>
        <w:rPr>
          <w:rFonts w:ascii="Times New Roman" w:hAnsi="Times New Roman" w:cs="Times New Roman"/>
          <w:sz w:val="24"/>
          <w:szCs w:val="24"/>
          <w:lang w:val="pt-BR"/>
        </w:rPr>
      </w:pPr>
    </w:p>
    <w:p w14:paraId="6DC36954" w14:textId="77777777" w:rsidR="0064551F" w:rsidRDefault="0064551F" w:rsidP="0064551F">
      <w:pPr>
        <w:jc w:val="center"/>
        <w:rPr>
          <w:rFonts w:ascii="Times New Roman" w:hAnsi="Times New Roman" w:cs="Times New Roman"/>
          <w:sz w:val="24"/>
          <w:szCs w:val="24"/>
          <w:lang w:val="pt-BR"/>
        </w:rPr>
      </w:pPr>
      <w:r>
        <w:rPr>
          <w:rFonts w:ascii="Times New Roman" w:hAnsi="Times New Roman" w:cs="Times New Roman"/>
          <w:sz w:val="24"/>
          <w:szCs w:val="24"/>
          <w:lang w:val="pt-BR"/>
        </w:rPr>
        <w:t>Brasília, 2016</w:t>
      </w:r>
    </w:p>
    <w:p w14:paraId="7CAC9EA4" w14:textId="77777777" w:rsidR="0064551F" w:rsidRPr="0064551F" w:rsidRDefault="0064551F" w:rsidP="0064551F">
      <w:pPr>
        <w:jc w:val="center"/>
        <w:rPr>
          <w:rFonts w:ascii="Times New Roman" w:hAnsi="Times New Roman" w:cs="Times New Roman"/>
          <w:b/>
          <w:sz w:val="40"/>
          <w:szCs w:val="40"/>
          <w:u w:val="single"/>
          <w:lang w:val="pt-BR"/>
        </w:rPr>
      </w:pPr>
      <w:r w:rsidRPr="0064551F">
        <w:rPr>
          <w:rFonts w:ascii="Times New Roman" w:hAnsi="Times New Roman" w:cs="Times New Roman"/>
          <w:b/>
          <w:sz w:val="40"/>
          <w:szCs w:val="40"/>
          <w:u w:val="single"/>
          <w:lang w:val="pt-BR"/>
        </w:rPr>
        <w:lastRenderedPageBreak/>
        <w:t>Índice</w:t>
      </w:r>
    </w:p>
    <w:p w14:paraId="054F05C6" w14:textId="77777777" w:rsidR="0064551F" w:rsidRDefault="0064551F" w:rsidP="0064551F">
      <w:pPr>
        <w:jc w:val="center"/>
        <w:rPr>
          <w:rFonts w:ascii="Times New Roman" w:hAnsi="Times New Roman" w:cs="Times New Roman"/>
          <w:sz w:val="24"/>
          <w:szCs w:val="24"/>
          <w:lang w:val="pt-BR"/>
        </w:rPr>
      </w:pPr>
    </w:p>
    <w:p w14:paraId="439D2AB6" w14:textId="77777777" w:rsidR="0064551F" w:rsidRDefault="0064551F"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Introdução ......................................................................................................</w:t>
      </w:r>
      <w:r>
        <w:rPr>
          <w:rFonts w:ascii="Times New Roman" w:hAnsi="Times New Roman" w:cs="Times New Roman"/>
          <w:sz w:val="24"/>
          <w:szCs w:val="24"/>
          <w:lang w:val="pt-BR"/>
        </w:rPr>
        <w:tab/>
      </w:r>
      <w:r w:rsidR="00BE0DF1">
        <w:rPr>
          <w:rFonts w:ascii="Times New Roman" w:hAnsi="Times New Roman" w:cs="Times New Roman"/>
          <w:sz w:val="24"/>
          <w:szCs w:val="24"/>
          <w:lang w:val="pt-BR"/>
        </w:rPr>
        <w:t>3</w:t>
      </w:r>
    </w:p>
    <w:p w14:paraId="7F7C6147" w14:textId="77777777" w:rsidR="0064551F" w:rsidRPr="0064551F" w:rsidRDefault="00BE0DF1" w:rsidP="0064551F">
      <w:pPr>
        <w:pStyle w:val="PargrafodaLista"/>
        <w:numPr>
          <w:ilvl w:val="0"/>
          <w:numId w:val="2"/>
        </w:numPr>
        <w:rPr>
          <w:rFonts w:ascii="Times New Roman" w:hAnsi="Times New Roman" w:cs="Times New Roman"/>
          <w:sz w:val="24"/>
          <w:szCs w:val="24"/>
          <w:lang w:val="pt-BR"/>
        </w:rPr>
      </w:pPr>
      <w:r>
        <w:rPr>
          <w:rFonts w:ascii="Times New Roman" w:hAnsi="Times New Roman" w:cs="Times New Roman"/>
          <w:sz w:val="24"/>
          <w:szCs w:val="24"/>
          <w:lang w:val="pt-BR"/>
        </w:rPr>
        <w:t>Começando ....................................................................................................</w:t>
      </w:r>
      <w:r>
        <w:rPr>
          <w:rFonts w:ascii="Times New Roman" w:hAnsi="Times New Roman" w:cs="Times New Roman"/>
          <w:sz w:val="24"/>
          <w:szCs w:val="24"/>
          <w:lang w:val="pt-BR"/>
        </w:rPr>
        <w:tab/>
        <w:t>4</w:t>
      </w:r>
    </w:p>
    <w:p w14:paraId="61ACE6D7" w14:textId="77777777" w:rsidR="0064551F" w:rsidRDefault="0064551F" w:rsidP="0064551F">
      <w:pPr>
        <w:jc w:val="center"/>
        <w:rPr>
          <w:rFonts w:ascii="Times New Roman" w:hAnsi="Times New Roman" w:cs="Times New Roman"/>
          <w:sz w:val="24"/>
          <w:szCs w:val="24"/>
          <w:lang w:val="pt-BR"/>
        </w:rPr>
      </w:pPr>
    </w:p>
    <w:p w14:paraId="41209E4C" w14:textId="77777777" w:rsidR="0064551F" w:rsidRDefault="0064551F" w:rsidP="0064551F">
      <w:pPr>
        <w:jc w:val="center"/>
        <w:rPr>
          <w:rFonts w:ascii="Times New Roman" w:hAnsi="Times New Roman" w:cs="Times New Roman"/>
          <w:sz w:val="24"/>
          <w:szCs w:val="24"/>
          <w:lang w:val="pt-BR"/>
        </w:rPr>
      </w:pPr>
    </w:p>
    <w:p w14:paraId="1B659B6F" w14:textId="77777777" w:rsidR="0064551F" w:rsidRDefault="0064551F" w:rsidP="0064551F">
      <w:pPr>
        <w:jc w:val="center"/>
        <w:rPr>
          <w:rFonts w:ascii="Times New Roman" w:hAnsi="Times New Roman" w:cs="Times New Roman"/>
          <w:sz w:val="24"/>
          <w:szCs w:val="24"/>
          <w:lang w:val="pt-BR"/>
        </w:rPr>
      </w:pPr>
    </w:p>
    <w:p w14:paraId="2408B24A" w14:textId="77777777" w:rsidR="0064551F" w:rsidRDefault="0064551F" w:rsidP="0064551F">
      <w:pPr>
        <w:jc w:val="center"/>
        <w:rPr>
          <w:rFonts w:ascii="Times New Roman" w:hAnsi="Times New Roman" w:cs="Times New Roman"/>
          <w:sz w:val="24"/>
          <w:szCs w:val="24"/>
          <w:lang w:val="pt-BR"/>
        </w:rPr>
      </w:pPr>
    </w:p>
    <w:p w14:paraId="7CAC86DD" w14:textId="77777777" w:rsidR="0064551F" w:rsidRDefault="0064551F" w:rsidP="0064551F">
      <w:pPr>
        <w:jc w:val="center"/>
        <w:rPr>
          <w:rFonts w:ascii="Times New Roman" w:hAnsi="Times New Roman" w:cs="Times New Roman"/>
          <w:sz w:val="24"/>
          <w:szCs w:val="24"/>
          <w:lang w:val="pt-BR"/>
        </w:rPr>
      </w:pPr>
    </w:p>
    <w:p w14:paraId="01BEBF28" w14:textId="77777777" w:rsidR="0064551F" w:rsidRDefault="0064551F" w:rsidP="0064551F">
      <w:pPr>
        <w:jc w:val="center"/>
        <w:rPr>
          <w:rFonts w:ascii="Times New Roman" w:hAnsi="Times New Roman" w:cs="Times New Roman"/>
          <w:sz w:val="24"/>
          <w:szCs w:val="24"/>
          <w:lang w:val="pt-BR"/>
        </w:rPr>
      </w:pPr>
    </w:p>
    <w:p w14:paraId="0DB8002E" w14:textId="77777777" w:rsidR="0064551F" w:rsidRDefault="0064551F" w:rsidP="0064551F">
      <w:pPr>
        <w:jc w:val="center"/>
        <w:rPr>
          <w:rFonts w:ascii="Times New Roman" w:hAnsi="Times New Roman" w:cs="Times New Roman"/>
          <w:sz w:val="24"/>
          <w:szCs w:val="24"/>
          <w:lang w:val="pt-BR"/>
        </w:rPr>
      </w:pPr>
    </w:p>
    <w:p w14:paraId="66EBA35A" w14:textId="77777777" w:rsidR="0064551F" w:rsidRDefault="0064551F" w:rsidP="0064551F">
      <w:pPr>
        <w:jc w:val="center"/>
        <w:rPr>
          <w:rFonts w:ascii="Times New Roman" w:hAnsi="Times New Roman" w:cs="Times New Roman"/>
          <w:sz w:val="24"/>
          <w:szCs w:val="24"/>
          <w:lang w:val="pt-BR"/>
        </w:rPr>
      </w:pPr>
    </w:p>
    <w:p w14:paraId="78E69ED7" w14:textId="77777777" w:rsidR="0064551F" w:rsidRDefault="0064551F" w:rsidP="0064551F">
      <w:pPr>
        <w:jc w:val="center"/>
        <w:rPr>
          <w:rFonts w:ascii="Times New Roman" w:hAnsi="Times New Roman" w:cs="Times New Roman"/>
          <w:sz w:val="24"/>
          <w:szCs w:val="24"/>
          <w:lang w:val="pt-BR"/>
        </w:rPr>
      </w:pPr>
    </w:p>
    <w:p w14:paraId="42689491" w14:textId="77777777" w:rsidR="0064551F" w:rsidRDefault="0064551F" w:rsidP="0064551F">
      <w:pPr>
        <w:jc w:val="center"/>
        <w:rPr>
          <w:rFonts w:ascii="Times New Roman" w:hAnsi="Times New Roman" w:cs="Times New Roman"/>
          <w:sz w:val="24"/>
          <w:szCs w:val="24"/>
          <w:lang w:val="pt-BR"/>
        </w:rPr>
      </w:pPr>
    </w:p>
    <w:p w14:paraId="41185F42" w14:textId="77777777" w:rsidR="0064551F" w:rsidRDefault="0064551F" w:rsidP="0064551F">
      <w:pPr>
        <w:jc w:val="center"/>
        <w:rPr>
          <w:rFonts w:ascii="Times New Roman" w:hAnsi="Times New Roman" w:cs="Times New Roman"/>
          <w:sz w:val="24"/>
          <w:szCs w:val="24"/>
          <w:lang w:val="pt-BR"/>
        </w:rPr>
      </w:pPr>
    </w:p>
    <w:p w14:paraId="5F0B45FC" w14:textId="77777777" w:rsidR="0064551F" w:rsidRDefault="0064551F" w:rsidP="0064551F">
      <w:pPr>
        <w:jc w:val="center"/>
        <w:rPr>
          <w:rFonts w:ascii="Times New Roman" w:hAnsi="Times New Roman" w:cs="Times New Roman"/>
          <w:sz w:val="24"/>
          <w:szCs w:val="24"/>
          <w:lang w:val="pt-BR"/>
        </w:rPr>
      </w:pPr>
    </w:p>
    <w:p w14:paraId="4E88BAAC" w14:textId="77777777" w:rsidR="0064551F" w:rsidRDefault="0064551F" w:rsidP="0064551F">
      <w:pPr>
        <w:jc w:val="center"/>
        <w:rPr>
          <w:rFonts w:ascii="Times New Roman" w:hAnsi="Times New Roman" w:cs="Times New Roman"/>
          <w:sz w:val="24"/>
          <w:szCs w:val="24"/>
          <w:lang w:val="pt-BR"/>
        </w:rPr>
      </w:pPr>
    </w:p>
    <w:p w14:paraId="6E6E486D" w14:textId="77777777" w:rsidR="0064551F" w:rsidRDefault="0064551F" w:rsidP="0064551F">
      <w:pPr>
        <w:jc w:val="center"/>
        <w:rPr>
          <w:rFonts w:ascii="Times New Roman" w:hAnsi="Times New Roman" w:cs="Times New Roman"/>
          <w:sz w:val="24"/>
          <w:szCs w:val="24"/>
          <w:lang w:val="pt-BR"/>
        </w:rPr>
      </w:pPr>
    </w:p>
    <w:p w14:paraId="17DD65AD" w14:textId="77777777" w:rsidR="0064551F" w:rsidRDefault="0064551F" w:rsidP="0064551F">
      <w:pPr>
        <w:jc w:val="center"/>
        <w:rPr>
          <w:rFonts w:ascii="Times New Roman" w:hAnsi="Times New Roman" w:cs="Times New Roman"/>
          <w:sz w:val="24"/>
          <w:szCs w:val="24"/>
          <w:lang w:val="pt-BR"/>
        </w:rPr>
      </w:pPr>
    </w:p>
    <w:p w14:paraId="23925CDD" w14:textId="77777777" w:rsidR="0064551F" w:rsidRDefault="0064551F" w:rsidP="0064551F">
      <w:pPr>
        <w:jc w:val="center"/>
        <w:rPr>
          <w:rFonts w:ascii="Times New Roman" w:hAnsi="Times New Roman" w:cs="Times New Roman"/>
          <w:sz w:val="24"/>
          <w:szCs w:val="24"/>
          <w:lang w:val="pt-BR"/>
        </w:rPr>
      </w:pPr>
    </w:p>
    <w:p w14:paraId="41015AE9" w14:textId="77777777" w:rsidR="0064551F" w:rsidRDefault="0064551F" w:rsidP="0064551F">
      <w:pPr>
        <w:jc w:val="center"/>
        <w:rPr>
          <w:rFonts w:ascii="Times New Roman" w:hAnsi="Times New Roman" w:cs="Times New Roman"/>
          <w:sz w:val="24"/>
          <w:szCs w:val="24"/>
          <w:lang w:val="pt-BR"/>
        </w:rPr>
      </w:pPr>
    </w:p>
    <w:p w14:paraId="6C096134" w14:textId="77777777" w:rsidR="0064551F" w:rsidRDefault="0064551F" w:rsidP="0064551F">
      <w:pPr>
        <w:jc w:val="center"/>
        <w:rPr>
          <w:rFonts w:ascii="Times New Roman" w:hAnsi="Times New Roman" w:cs="Times New Roman"/>
          <w:sz w:val="24"/>
          <w:szCs w:val="24"/>
          <w:lang w:val="pt-BR"/>
        </w:rPr>
      </w:pPr>
    </w:p>
    <w:p w14:paraId="3EE2E973" w14:textId="77777777" w:rsidR="0064551F" w:rsidRDefault="0064551F" w:rsidP="0064551F">
      <w:pPr>
        <w:jc w:val="center"/>
        <w:rPr>
          <w:rFonts w:ascii="Times New Roman" w:hAnsi="Times New Roman" w:cs="Times New Roman"/>
          <w:sz w:val="24"/>
          <w:szCs w:val="24"/>
          <w:lang w:val="pt-BR"/>
        </w:rPr>
      </w:pPr>
    </w:p>
    <w:p w14:paraId="2222A770" w14:textId="77777777" w:rsidR="0064551F" w:rsidRDefault="0064551F" w:rsidP="0064551F">
      <w:pPr>
        <w:jc w:val="center"/>
        <w:rPr>
          <w:rFonts w:ascii="Times New Roman" w:hAnsi="Times New Roman" w:cs="Times New Roman"/>
          <w:sz w:val="24"/>
          <w:szCs w:val="24"/>
          <w:lang w:val="pt-BR"/>
        </w:rPr>
      </w:pPr>
    </w:p>
    <w:p w14:paraId="267E322E" w14:textId="77777777" w:rsidR="0064551F" w:rsidRDefault="0064551F" w:rsidP="0064551F">
      <w:pPr>
        <w:jc w:val="center"/>
        <w:rPr>
          <w:rFonts w:ascii="Times New Roman" w:hAnsi="Times New Roman" w:cs="Times New Roman"/>
          <w:sz w:val="24"/>
          <w:szCs w:val="24"/>
          <w:lang w:val="pt-BR"/>
        </w:rPr>
      </w:pPr>
    </w:p>
    <w:p w14:paraId="5257D4EB" w14:textId="77777777" w:rsidR="0064551F" w:rsidRDefault="0064551F" w:rsidP="0064551F">
      <w:pPr>
        <w:jc w:val="center"/>
        <w:rPr>
          <w:rFonts w:ascii="Times New Roman" w:hAnsi="Times New Roman" w:cs="Times New Roman"/>
          <w:sz w:val="24"/>
          <w:szCs w:val="24"/>
          <w:lang w:val="pt-BR"/>
        </w:rPr>
      </w:pPr>
    </w:p>
    <w:p w14:paraId="0E901CC8" w14:textId="77777777" w:rsidR="0064551F" w:rsidRDefault="0064551F" w:rsidP="0064551F">
      <w:pPr>
        <w:jc w:val="center"/>
        <w:rPr>
          <w:rFonts w:ascii="Times New Roman" w:hAnsi="Times New Roman" w:cs="Times New Roman"/>
          <w:sz w:val="24"/>
          <w:szCs w:val="24"/>
          <w:lang w:val="pt-BR"/>
        </w:rPr>
      </w:pPr>
    </w:p>
    <w:p w14:paraId="49ACDD3A" w14:textId="77777777" w:rsidR="0064551F" w:rsidRDefault="0064551F" w:rsidP="0064551F">
      <w:pPr>
        <w:jc w:val="center"/>
        <w:rPr>
          <w:rFonts w:ascii="Times New Roman" w:hAnsi="Times New Roman" w:cs="Times New Roman"/>
          <w:sz w:val="24"/>
          <w:szCs w:val="24"/>
          <w:lang w:val="pt-BR"/>
        </w:rPr>
      </w:pPr>
    </w:p>
    <w:p w14:paraId="07AFD93C" w14:textId="77777777" w:rsidR="0064551F" w:rsidRDefault="0064551F" w:rsidP="0064551F">
      <w:pPr>
        <w:jc w:val="center"/>
        <w:rPr>
          <w:rFonts w:ascii="Times New Roman" w:hAnsi="Times New Roman" w:cs="Times New Roman"/>
          <w:b/>
          <w:sz w:val="36"/>
          <w:szCs w:val="36"/>
          <w:u w:val="single"/>
          <w:lang w:val="pt-BR"/>
        </w:rPr>
      </w:pPr>
      <w:r>
        <w:rPr>
          <w:rFonts w:ascii="Times New Roman" w:hAnsi="Times New Roman" w:cs="Times New Roman"/>
          <w:b/>
          <w:sz w:val="36"/>
          <w:szCs w:val="36"/>
          <w:u w:val="single"/>
          <w:lang w:val="pt-BR"/>
        </w:rPr>
        <w:lastRenderedPageBreak/>
        <w:t>Introdução</w:t>
      </w:r>
    </w:p>
    <w:p w14:paraId="002D7A23" w14:textId="77777777" w:rsidR="0064551F" w:rsidRDefault="0064551F" w:rsidP="0064551F">
      <w:pPr>
        <w:jc w:val="both"/>
        <w:rPr>
          <w:rFonts w:ascii="Times New Roman" w:hAnsi="Times New Roman" w:cs="Times New Roman"/>
          <w:sz w:val="24"/>
          <w:szCs w:val="24"/>
          <w:lang w:val="pt-BR"/>
        </w:rPr>
      </w:pPr>
    </w:p>
    <w:p w14:paraId="6BB3520D" w14:textId="77777777" w:rsidR="0064551F" w:rsidRDefault="0064551F" w:rsidP="0064551F">
      <w:pPr>
        <w:jc w:val="both"/>
        <w:rPr>
          <w:rFonts w:ascii="Times New Roman" w:hAnsi="Times New Roman" w:cs="Times New Roman"/>
          <w:sz w:val="24"/>
          <w:szCs w:val="24"/>
          <w:lang w:val="pt-BR"/>
        </w:rPr>
      </w:pPr>
    </w:p>
    <w:p w14:paraId="595FA58C" w14:textId="77777777" w:rsidR="0064551F" w:rsidRPr="0064551F" w:rsidRDefault="0064551F" w:rsidP="0064551F">
      <w:pPr>
        <w:pStyle w:val="NormalWeb"/>
        <w:shd w:val="clear" w:color="auto" w:fill="FFFFFF"/>
        <w:spacing w:before="0" w:beforeAutospacing="0" w:after="160" w:afterAutospacing="0"/>
        <w:jc w:val="both"/>
        <w:rPr>
          <w:color w:val="222222"/>
          <w:sz w:val="19"/>
          <w:szCs w:val="19"/>
          <w:lang w:val="pt-BR"/>
        </w:rPr>
      </w:pPr>
      <w:r>
        <w:rPr>
          <w:lang w:val="pt-BR"/>
        </w:rPr>
        <w:tab/>
      </w:r>
      <w:r w:rsidRPr="0064551F">
        <w:rPr>
          <w:color w:val="000000"/>
          <w:lang w:val="pt-BR"/>
        </w:rPr>
        <w:t>A tecnologia está, atualmente, presente em todos os aspectos da vida humana, desde rastreadores de sono e outras tecnologias vestíveis até ferramentas educacionais e os mais tradicionais computadores e smartphones. Dentro desse contexto, o desenvolvimento de habilidades especificas se torna cada vez mais importante, mesmo para quem não trabalha na área de TI, a ponto de saber uma linguagem de programação ser tão fundamental quanto o inglês daqui poucos anos.</w:t>
      </w:r>
    </w:p>
    <w:p w14:paraId="455ED895" w14:textId="49369198" w:rsidR="0064551F" w:rsidRDefault="0064551F" w:rsidP="0064551F">
      <w:pPr>
        <w:pStyle w:val="NormalWeb"/>
        <w:shd w:val="clear" w:color="auto" w:fill="FFFFFF"/>
        <w:spacing w:before="0" w:beforeAutospacing="0" w:after="160" w:afterAutospacing="0"/>
        <w:jc w:val="both"/>
        <w:rPr>
          <w:color w:val="000000"/>
          <w:lang w:val="pt-BR"/>
        </w:rPr>
      </w:pPr>
      <w:r w:rsidRPr="0064551F">
        <w:rPr>
          <w:color w:val="000000"/>
          <w:lang w:val="pt-BR"/>
        </w:rPr>
        <w:t xml:space="preserve">            Uma linguagem de programação é uma série de instruções, com regras sintáticas e semânticas, que são executadas por um processador. Praticamente todas as linguagens existentes são feitas utilizando o inglês como base. Observando a dificuldade de jovens e de quem não sabe inglês nós criamos uma linguagem de programação em português </w:t>
      </w:r>
      <w:r w:rsidR="007F617A">
        <w:rPr>
          <w:color w:val="000000"/>
          <w:lang w:val="pt-BR"/>
        </w:rPr>
        <w:t>para o Arduino, o Brino</w:t>
      </w:r>
      <w:r w:rsidR="002F7C05">
        <w:rPr>
          <w:color w:val="000000"/>
          <w:lang w:val="pt-BR"/>
        </w:rPr>
        <w:t xml:space="preserve">, linguagem que almeja facilitar o entendimento da lógica de programa, sendo caracterizada </w:t>
      </w:r>
      <w:r w:rsidR="0011237B">
        <w:rPr>
          <w:color w:val="000000"/>
          <w:lang w:val="pt-BR"/>
        </w:rPr>
        <w:t>como linguagem</w:t>
      </w:r>
      <w:r w:rsidR="002F7C05">
        <w:rPr>
          <w:color w:val="000000"/>
          <w:lang w:val="pt-BR"/>
        </w:rPr>
        <w:t xml:space="preserve"> intuitiva e de simples compreensão.</w:t>
      </w:r>
    </w:p>
    <w:p w14:paraId="62A7951B" w14:textId="6FE3A995" w:rsidR="0064551F"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uma placa com um </w:t>
      </w:r>
      <w:proofErr w:type="spellStart"/>
      <w:r>
        <w:rPr>
          <w:color w:val="000000"/>
          <w:lang w:val="pt-BR"/>
        </w:rPr>
        <w:t>microcontrolador</w:t>
      </w:r>
      <w:proofErr w:type="spellEnd"/>
      <w:r>
        <w:rPr>
          <w:color w:val="000000"/>
          <w:lang w:val="pt-BR"/>
        </w:rPr>
        <w:t xml:space="preserve"> que pod</w:t>
      </w:r>
      <w:r w:rsidR="0011237B">
        <w:rPr>
          <w:color w:val="000000"/>
          <w:lang w:val="pt-BR"/>
        </w:rPr>
        <w:t>e ser utilizada para prototipagem</w:t>
      </w:r>
      <w:r>
        <w:rPr>
          <w:color w:val="000000"/>
          <w:lang w:val="pt-BR"/>
        </w:rPr>
        <w:t xml:space="preserve"> de sistemas e máquinas de forma fácil e rápida. Não apenas ao hardware, mas também um conjunto de software se refere o nome. A placa é baseada em um processador </w:t>
      </w:r>
      <w:proofErr w:type="spellStart"/>
      <w:r>
        <w:rPr>
          <w:color w:val="000000"/>
          <w:lang w:val="pt-BR"/>
        </w:rPr>
        <w:t>Atmel</w:t>
      </w:r>
      <w:proofErr w:type="spellEnd"/>
      <w:r>
        <w:rPr>
          <w:color w:val="000000"/>
          <w:lang w:val="pt-BR"/>
        </w:rPr>
        <w:t xml:space="preserve"> AVR e é feita em hardware livre. Portanto, é possível acessar a página do arduino e baixar os esquemáticos da placa para montar o seu próprio clone.</w:t>
      </w:r>
    </w:p>
    <w:p w14:paraId="521029DD" w14:textId="77777777"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 arduino é atualmente utilizado em diversas áreas. Não apenas no ramo da tecnologia e desenvolvimento, pessoas adeptas do movimento </w:t>
      </w:r>
      <w:proofErr w:type="spellStart"/>
      <w:r>
        <w:rPr>
          <w:color w:val="000000"/>
          <w:lang w:val="pt-BR"/>
        </w:rPr>
        <w:t>maker</w:t>
      </w:r>
      <w:proofErr w:type="spellEnd"/>
      <w:r>
        <w:rPr>
          <w:color w:val="000000"/>
          <w:lang w:val="pt-BR"/>
        </w:rPr>
        <w:t xml:space="preserve"> (Faça você mesmo, do inglês DIY - Do it </w:t>
      </w:r>
      <w:proofErr w:type="spellStart"/>
      <w:r>
        <w:rPr>
          <w:color w:val="000000"/>
          <w:lang w:val="pt-BR"/>
        </w:rPr>
        <w:t>yourself</w:t>
      </w:r>
      <w:proofErr w:type="spellEnd"/>
      <w:r>
        <w:rPr>
          <w:color w:val="000000"/>
          <w:lang w:val="pt-BR"/>
        </w:rPr>
        <w:t xml:space="preserve">) adotam esta placa pela curva de aprendizagem relativamente pequena. Além de </w:t>
      </w:r>
      <w:proofErr w:type="spellStart"/>
      <w:r>
        <w:rPr>
          <w:color w:val="000000"/>
          <w:lang w:val="pt-BR"/>
        </w:rPr>
        <w:t>hobbistas</w:t>
      </w:r>
      <w:proofErr w:type="spellEnd"/>
      <w:r>
        <w:rPr>
          <w:color w:val="000000"/>
          <w:lang w:val="pt-BR"/>
        </w:rPr>
        <w:t>, artistas estão aproveitando as possibilidades da placa para construir obras interativas e responsivas.</w:t>
      </w:r>
    </w:p>
    <w:p w14:paraId="5122E331" w14:textId="569F8998" w:rsidR="007F617A" w:rsidRDefault="007F617A" w:rsidP="007F617A">
      <w:pPr>
        <w:pStyle w:val="NormalWeb"/>
        <w:shd w:val="clear" w:color="auto" w:fill="FFFFFF"/>
        <w:spacing w:before="0" w:beforeAutospacing="0" w:after="160" w:afterAutospacing="0"/>
        <w:jc w:val="both"/>
        <w:rPr>
          <w:color w:val="000000"/>
          <w:lang w:val="pt-BR"/>
        </w:rPr>
      </w:pPr>
      <w:r>
        <w:rPr>
          <w:color w:val="000000"/>
          <w:lang w:val="pt-BR"/>
        </w:rPr>
        <w:tab/>
        <w:t xml:space="preserve">A versatilidade da plataforma fez com que ela se tornasse muito popular. Nosso primeiro contato com o Arduino aconteceu no ano de </w:t>
      </w:r>
      <w:r w:rsidR="00002408">
        <w:rPr>
          <w:color w:val="000000"/>
          <w:lang w:val="pt-BR"/>
        </w:rPr>
        <w:t>2014. Desde lá, desenvolvemos diversos projet</w:t>
      </w:r>
      <w:r w:rsidR="0011237B">
        <w:rPr>
          <w:color w:val="000000"/>
          <w:lang w:val="pt-BR"/>
        </w:rPr>
        <w:t xml:space="preserve">os desde alguns voltados para </w:t>
      </w:r>
      <w:proofErr w:type="spellStart"/>
      <w:r w:rsidR="0011237B">
        <w:rPr>
          <w:color w:val="000000"/>
          <w:lang w:val="pt-BR"/>
        </w:rPr>
        <w:t>Io</w:t>
      </w:r>
      <w:r w:rsidR="00002408">
        <w:rPr>
          <w:color w:val="000000"/>
          <w:lang w:val="pt-BR"/>
        </w:rPr>
        <w:t>T</w:t>
      </w:r>
      <w:proofErr w:type="spellEnd"/>
      <w:r w:rsidR="0011237B">
        <w:rPr>
          <w:color w:val="000000"/>
          <w:lang w:val="pt-BR"/>
        </w:rPr>
        <w:t xml:space="preserve"> (Internet </w:t>
      </w:r>
      <w:proofErr w:type="spellStart"/>
      <w:r w:rsidR="0011237B">
        <w:rPr>
          <w:color w:val="000000"/>
          <w:lang w:val="pt-BR"/>
        </w:rPr>
        <w:t>of</w:t>
      </w:r>
      <w:proofErr w:type="spellEnd"/>
      <w:r w:rsidR="0011237B">
        <w:rPr>
          <w:color w:val="000000"/>
          <w:lang w:val="pt-BR"/>
        </w:rPr>
        <w:t xml:space="preserve"> </w:t>
      </w:r>
      <w:proofErr w:type="spellStart"/>
      <w:r w:rsidR="0011237B">
        <w:rPr>
          <w:color w:val="000000"/>
          <w:lang w:val="pt-BR"/>
        </w:rPr>
        <w:t>things</w:t>
      </w:r>
      <w:proofErr w:type="spellEnd"/>
      <w:r w:rsidR="00A73B7D">
        <w:rPr>
          <w:color w:val="000000"/>
          <w:lang w:val="pt-BR"/>
        </w:rPr>
        <w:t xml:space="preserve"> </w:t>
      </w:r>
      <w:r w:rsidR="00AF7601">
        <w:rPr>
          <w:color w:val="000000"/>
          <w:lang w:val="pt-BR"/>
        </w:rPr>
        <w:t>- internet das coisas)</w:t>
      </w:r>
      <w:r w:rsidR="00002408">
        <w:rPr>
          <w:color w:val="000000"/>
          <w:lang w:val="pt-BR"/>
        </w:rPr>
        <w:t>, até alguns jogos e robôs autônomos. Para aprender utilizamos alguns livros e muita internet! O próprio fórum do arduino é um ótimo local para buscar auxílio</w:t>
      </w:r>
      <w:r w:rsidR="003D350D">
        <w:rPr>
          <w:color w:val="000000"/>
          <w:lang w:val="pt-BR"/>
        </w:rPr>
        <w:t xml:space="preserve"> assim como outros pela WEB</w:t>
      </w:r>
      <w:r w:rsidR="00002408">
        <w:rPr>
          <w:color w:val="000000"/>
          <w:lang w:val="pt-BR"/>
        </w:rPr>
        <w:t xml:space="preserve">. Sites como o </w:t>
      </w:r>
      <w:proofErr w:type="spellStart"/>
      <w:r w:rsidR="00002408">
        <w:rPr>
          <w:color w:val="000000"/>
          <w:lang w:val="pt-BR"/>
        </w:rPr>
        <w:t>instructables</w:t>
      </w:r>
      <w:proofErr w:type="spellEnd"/>
      <w:r w:rsidR="00002408">
        <w:rPr>
          <w:color w:val="000000"/>
          <w:lang w:val="pt-BR"/>
        </w:rPr>
        <w:t xml:space="preserve"> também é uma mina de ouro para quem busca um projeto interessante e não sabe por onde começar.</w:t>
      </w:r>
    </w:p>
    <w:p w14:paraId="4272BBD2" w14:textId="0959030D"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Os projetos disponíveis na internet são programados utilizando a própria linguagem do Arduino, se você está utilizando o Brino pode buscar nosso auxílio por </w:t>
      </w:r>
      <w:r w:rsidR="00A73B7D">
        <w:rPr>
          <w:color w:val="000000"/>
          <w:lang w:val="pt-BR"/>
        </w:rPr>
        <w:t xml:space="preserve">e-mail, na página do </w:t>
      </w:r>
      <w:proofErr w:type="spellStart"/>
      <w:r w:rsidR="00A73B7D">
        <w:rPr>
          <w:color w:val="000000"/>
          <w:lang w:val="pt-BR"/>
        </w:rPr>
        <w:t>f</w:t>
      </w:r>
      <w:r>
        <w:rPr>
          <w:color w:val="000000"/>
          <w:lang w:val="pt-BR"/>
        </w:rPr>
        <w:t>acebook</w:t>
      </w:r>
      <w:proofErr w:type="spellEnd"/>
      <w:r>
        <w:rPr>
          <w:color w:val="000000"/>
          <w:lang w:val="pt-BR"/>
        </w:rPr>
        <w:t xml:space="preserve"> ou até utilizar o código nativo do arduino em seu rascunho</w:t>
      </w:r>
      <w:r w:rsidR="00BE0DF1">
        <w:rPr>
          <w:color w:val="000000"/>
          <w:lang w:val="pt-BR"/>
        </w:rPr>
        <w:t xml:space="preserve"> </w:t>
      </w:r>
      <w:r>
        <w:rPr>
          <w:color w:val="000000"/>
          <w:lang w:val="pt-BR"/>
        </w:rPr>
        <w:t>(o Brino oferece suporte ao código nativo do Arduino).</w:t>
      </w:r>
    </w:p>
    <w:p w14:paraId="469C4C24" w14:textId="2C082FF7" w:rsidR="00002408" w:rsidRDefault="00002408" w:rsidP="007F617A">
      <w:pPr>
        <w:pStyle w:val="NormalWeb"/>
        <w:shd w:val="clear" w:color="auto" w:fill="FFFFFF"/>
        <w:spacing w:before="0" w:beforeAutospacing="0" w:after="160" w:afterAutospacing="0"/>
        <w:jc w:val="both"/>
        <w:rPr>
          <w:color w:val="000000"/>
          <w:lang w:val="pt-BR"/>
        </w:rPr>
      </w:pPr>
      <w:r>
        <w:rPr>
          <w:color w:val="000000"/>
          <w:lang w:val="pt-BR"/>
        </w:rPr>
        <w:tab/>
        <w:t xml:space="preserve">Tudo bem, você já leu uma folha inteira de teoria sobre o que é o Arduino, linguagens de programação, </w:t>
      </w:r>
      <w:proofErr w:type="spellStart"/>
      <w:r>
        <w:rPr>
          <w:color w:val="000000"/>
          <w:lang w:val="pt-BR"/>
        </w:rPr>
        <w:t>etc</w:t>
      </w:r>
      <w:proofErr w:type="spellEnd"/>
      <w:r>
        <w:rPr>
          <w:color w:val="000000"/>
          <w:lang w:val="pt-BR"/>
        </w:rPr>
        <w:t xml:space="preserve">, etc... Se você, como nós, tem um espírito </w:t>
      </w:r>
      <w:proofErr w:type="spellStart"/>
      <w:r>
        <w:rPr>
          <w:color w:val="000000"/>
          <w:lang w:val="pt-BR"/>
        </w:rPr>
        <w:t>maker</w:t>
      </w:r>
      <w:proofErr w:type="spellEnd"/>
      <w:r w:rsidR="00BE0DF1">
        <w:rPr>
          <w:color w:val="000000"/>
          <w:lang w:val="pt-BR"/>
        </w:rPr>
        <w:t>,</w:t>
      </w:r>
      <w:r>
        <w:rPr>
          <w:color w:val="000000"/>
          <w:lang w:val="pt-BR"/>
        </w:rPr>
        <w:t xml:space="preserve"> já está de saco cheio de texto e quer começar a desenvolver seu projeto e fazer seu arduino ser útil</w:t>
      </w:r>
      <w:r w:rsidR="00BE0DF1">
        <w:rPr>
          <w:color w:val="000000"/>
          <w:lang w:val="pt-BR"/>
        </w:rPr>
        <w:t xml:space="preserve">, então vamos </w:t>
      </w:r>
      <w:r w:rsidR="003D350D">
        <w:rPr>
          <w:color w:val="000000"/>
          <w:lang w:val="pt-BR"/>
        </w:rPr>
        <w:t>pôr</w:t>
      </w:r>
      <w:r w:rsidR="00BE0DF1">
        <w:rPr>
          <w:color w:val="000000"/>
          <w:lang w:val="pt-BR"/>
        </w:rPr>
        <w:t xml:space="preserve"> a mão na massa! Antes disso, uma pequena dica: não seja levado completamente por sua impulsividade, </w:t>
      </w:r>
      <w:r w:rsidR="00BE0DF1">
        <w:rPr>
          <w:color w:val="000000"/>
          <w:lang w:val="pt-BR"/>
        </w:rPr>
        <w:lastRenderedPageBreak/>
        <w:t>aproveite um tempo antes de cada projeto para elaborar um bom planejamento e avaliar as possibilidades, isso evitará que você perca tempo e dinheiro.</w:t>
      </w:r>
    </w:p>
    <w:p w14:paraId="7521EDA5" w14:textId="77777777" w:rsidR="00BE0DF1" w:rsidRDefault="00BE0DF1" w:rsidP="007F617A">
      <w:pPr>
        <w:pStyle w:val="NormalWeb"/>
        <w:shd w:val="clear" w:color="auto" w:fill="FFFFFF"/>
        <w:spacing w:before="0" w:beforeAutospacing="0" w:after="160" w:afterAutospacing="0"/>
        <w:jc w:val="both"/>
        <w:rPr>
          <w:color w:val="000000"/>
          <w:lang w:val="pt-BR"/>
        </w:rPr>
      </w:pPr>
    </w:p>
    <w:p w14:paraId="31A6DAB6"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r>
        <w:rPr>
          <w:b/>
          <w:color w:val="000000"/>
          <w:sz w:val="40"/>
          <w:szCs w:val="40"/>
          <w:u w:val="single"/>
          <w:lang w:val="pt-BR"/>
        </w:rPr>
        <w:t>Começando</w:t>
      </w:r>
    </w:p>
    <w:p w14:paraId="6921570D" w14:textId="77777777" w:rsidR="00BE0DF1" w:rsidRDefault="00BE0DF1" w:rsidP="00BE0DF1">
      <w:pPr>
        <w:pStyle w:val="NormalWeb"/>
        <w:shd w:val="clear" w:color="auto" w:fill="FFFFFF"/>
        <w:spacing w:before="0" w:beforeAutospacing="0" w:after="160" w:afterAutospacing="0"/>
        <w:jc w:val="center"/>
        <w:rPr>
          <w:b/>
          <w:color w:val="000000"/>
          <w:sz w:val="40"/>
          <w:szCs w:val="40"/>
          <w:u w:val="single"/>
          <w:lang w:val="pt-BR"/>
        </w:rPr>
      </w:pPr>
    </w:p>
    <w:p w14:paraId="3F156CE2" w14:textId="3591EACB" w:rsidR="00BE0DF1" w:rsidRDefault="00BE0DF1" w:rsidP="00BE0DF1">
      <w:pPr>
        <w:pStyle w:val="NormalWeb"/>
        <w:shd w:val="clear" w:color="auto" w:fill="FFFFFF"/>
        <w:spacing w:before="0" w:beforeAutospacing="0" w:after="160" w:afterAutospacing="0"/>
        <w:ind w:firstLine="720"/>
        <w:jc w:val="both"/>
        <w:rPr>
          <w:color w:val="000000"/>
          <w:lang w:val="pt-BR"/>
        </w:rPr>
      </w:pPr>
      <w:r>
        <w:rPr>
          <w:color w:val="000000"/>
          <w:lang w:val="pt-BR"/>
        </w:rPr>
        <w:t>Para começar você vai precisar, claro, de um Arduino. Seja um original ou um clone, a placa que você preferir provavelmente funcionará! Nessa apostila utilizaremos</w:t>
      </w:r>
      <w:r w:rsidR="00C65A5D">
        <w:rPr>
          <w:color w:val="000000"/>
          <w:lang w:val="pt-BR"/>
        </w:rPr>
        <w:t xml:space="preserve"> o arduino nano como referência. Recomendamos que o resto dos componentes seja adquirido quando você começar a desenvolver o projeto do capítulo, comprar todos juntos pode ser custoso. Algumas instruções para habilidades necessárias para o desenvolvimento de alguns projetos podem ser encontradas no final do livro, como confecção de placas de circuito impresso e soldagem.</w:t>
      </w:r>
    </w:p>
    <w:p w14:paraId="33FEE7CE"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Primeiro, vamos configurar o seu computador para que você possa programar sua placa. Entre no site do arduino [arduino.cc] e vá na aba downloads para baixar a IDE mais recente que na ocasião era a versão 1.6.7. Siga as imagens para completar a instalação:</w:t>
      </w:r>
    </w:p>
    <w:p w14:paraId="550F8B2C"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505AFFCF"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4E148675" w14:textId="77777777" w:rsidR="00C65A5D" w:rsidRDefault="00C65A5D" w:rsidP="00BE0DF1">
      <w:pPr>
        <w:pStyle w:val="NormalWeb"/>
        <w:shd w:val="clear" w:color="auto" w:fill="FFFFFF"/>
        <w:spacing w:before="0" w:beforeAutospacing="0" w:after="160" w:afterAutospacing="0"/>
        <w:ind w:firstLine="720"/>
        <w:jc w:val="both"/>
        <w:rPr>
          <w:color w:val="000000"/>
          <w:lang w:val="pt-BR"/>
        </w:rPr>
      </w:pPr>
    </w:p>
    <w:p w14:paraId="047723AE" w14:textId="3E630C2C" w:rsidR="003B0374" w:rsidRDefault="00C65A5D" w:rsidP="00BE0DF1">
      <w:pPr>
        <w:pStyle w:val="NormalWeb"/>
        <w:shd w:val="clear" w:color="auto" w:fill="FFFFFF"/>
        <w:spacing w:before="0" w:beforeAutospacing="0" w:after="160" w:afterAutospacing="0"/>
        <w:ind w:firstLine="720"/>
        <w:jc w:val="both"/>
        <w:rPr>
          <w:color w:val="000000"/>
          <w:lang w:val="pt-BR"/>
        </w:rPr>
      </w:pPr>
      <w:r>
        <w:rPr>
          <w:color w:val="000000"/>
          <w:lang w:val="pt-BR"/>
        </w:rPr>
        <w:t>Depois de instalar a IDE do arduino, você está pronto para instalar o Brino. Para isso, basta acessar a página do GitHub: ratosdepc.github.io/</w:t>
      </w:r>
      <w:proofErr w:type="gramStart"/>
      <w:r>
        <w:rPr>
          <w:color w:val="000000"/>
          <w:lang w:val="pt-BR"/>
        </w:rPr>
        <w:t>Brino</w:t>
      </w:r>
      <w:r w:rsidR="003B0374">
        <w:rPr>
          <w:color w:val="000000"/>
          <w:lang w:val="pt-BR"/>
        </w:rPr>
        <w:t xml:space="preserve"> ;</w:t>
      </w:r>
      <w:proofErr w:type="gramEnd"/>
      <w:r w:rsidR="003B0374">
        <w:rPr>
          <w:color w:val="000000"/>
          <w:lang w:val="pt-BR"/>
        </w:rPr>
        <w:t xml:space="preserve"> Na área de primeiros passos você encontra o link para a página de releases e os nossos contatos no final. Na página de releases, baixe o zip da versão mais recente e descompacte-o em algum </w:t>
      </w:r>
      <w:r w:rsidR="003D350D">
        <w:rPr>
          <w:color w:val="000000"/>
          <w:lang w:val="pt-BR"/>
        </w:rPr>
        <w:t>lugar (</w:t>
      </w:r>
      <w:r w:rsidR="003B0374">
        <w:rPr>
          <w:color w:val="000000"/>
          <w:lang w:val="pt-BR"/>
        </w:rPr>
        <w:t>de preferência que você possa encontrar facilmente). Depois disso, basta abrir o arquivo BrinoIDE.exe e você estará pronto para começar!</w:t>
      </w:r>
    </w:p>
    <w:p w14:paraId="69A07046" w14:textId="77777777" w:rsidR="00C65A5D" w:rsidRDefault="00C65A5D" w:rsidP="003B0374">
      <w:pPr>
        <w:pStyle w:val="NormalWeb"/>
        <w:shd w:val="clear" w:color="auto" w:fill="FFFFFF"/>
        <w:spacing w:before="0" w:beforeAutospacing="0" w:after="160" w:afterAutospacing="0"/>
        <w:jc w:val="both"/>
        <w:rPr>
          <w:color w:val="000000"/>
          <w:lang w:val="pt-BR"/>
        </w:rPr>
      </w:pPr>
      <w:r>
        <w:rPr>
          <w:color w:val="000000"/>
          <w:lang w:val="pt-BR"/>
        </w:rPr>
        <w:t xml:space="preserve"> </w:t>
      </w:r>
    </w:p>
    <w:p w14:paraId="03F9E80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25463E77" w14:textId="77777777" w:rsidR="006D32FE" w:rsidRDefault="006D32FE" w:rsidP="003B0374">
      <w:pPr>
        <w:pStyle w:val="NormalWeb"/>
        <w:shd w:val="clear" w:color="auto" w:fill="FFFFFF"/>
        <w:spacing w:before="0" w:beforeAutospacing="0" w:after="160" w:afterAutospacing="0"/>
        <w:jc w:val="both"/>
        <w:rPr>
          <w:color w:val="000000"/>
          <w:lang w:val="pt-BR"/>
        </w:rPr>
      </w:pPr>
    </w:p>
    <w:p w14:paraId="12D71561" w14:textId="77777777" w:rsidR="006D32FE" w:rsidRDefault="006D32FE" w:rsidP="003B0374">
      <w:pPr>
        <w:pStyle w:val="NormalWeb"/>
        <w:shd w:val="clear" w:color="auto" w:fill="FFFFFF"/>
        <w:spacing w:before="0" w:beforeAutospacing="0" w:after="160" w:afterAutospacing="0"/>
        <w:jc w:val="both"/>
        <w:rPr>
          <w:color w:val="000000"/>
          <w:lang w:val="pt-BR"/>
        </w:rPr>
      </w:pPr>
    </w:p>
    <w:p w14:paraId="605BDBEA" w14:textId="77777777" w:rsidR="006D32FE" w:rsidRDefault="006D32FE" w:rsidP="003B0374">
      <w:pPr>
        <w:pStyle w:val="NormalWeb"/>
        <w:shd w:val="clear" w:color="auto" w:fill="FFFFFF"/>
        <w:spacing w:before="0" w:beforeAutospacing="0" w:after="160" w:afterAutospacing="0"/>
        <w:jc w:val="both"/>
        <w:rPr>
          <w:color w:val="000000"/>
          <w:lang w:val="pt-BR"/>
        </w:rPr>
      </w:pPr>
    </w:p>
    <w:p w14:paraId="3F108A42" w14:textId="77777777" w:rsidR="006D32FE" w:rsidRDefault="006D32FE" w:rsidP="003B0374">
      <w:pPr>
        <w:pStyle w:val="NormalWeb"/>
        <w:shd w:val="clear" w:color="auto" w:fill="FFFFFF"/>
        <w:spacing w:before="0" w:beforeAutospacing="0" w:after="160" w:afterAutospacing="0"/>
        <w:jc w:val="both"/>
        <w:rPr>
          <w:color w:val="000000"/>
          <w:lang w:val="pt-BR"/>
        </w:rPr>
      </w:pPr>
    </w:p>
    <w:p w14:paraId="4DE0E73F" w14:textId="79BF884B" w:rsidR="006D32FE" w:rsidRDefault="006D32FE" w:rsidP="006D32FE">
      <w:pPr>
        <w:pStyle w:val="NormalWeb"/>
        <w:shd w:val="clear" w:color="auto" w:fill="FFFFFF"/>
        <w:spacing w:before="0" w:beforeAutospacing="0" w:after="160" w:afterAutospacing="0"/>
        <w:jc w:val="center"/>
        <w:rPr>
          <w:b/>
          <w:color w:val="000000"/>
          <w:sz w:val="36"/>
          <w:szCs w:val="36"/>
          <w:u w:val="single"/>
          <w:lang w:val="pt-BR"/>
        </w:rPr>
      </w:pPr>
      <w:r w:rsidRPr="006D32FE">
        <w:rPr>
          <w:b/>
          <w:color w:val="000000"/>
          <w:sz w:val="36"/>
          <w:szCs w:val="36"/>
          <w:u w:val="single"/>
          <w:lang w:val="pt-BR"/>
        </w:rPr>
        <w:t>Básico</w:t>
      </w:r>
    </w:p>
    <w:p w14:paraId="43DCAA52" w14:textId="77777777" w:rsidR="006D32FE" w:rsidRDefault="006D32FE" w:rsidP="006D32FE">
      <w:pPr>
        <w:pStyle w:val="NormalWeb"/>
        <w:shd w:val="clear" w:color="auto" w:fill="FFFFFF"/>
        <w:spacing w:before="0" w:beforeAutospacing="0" w:after="160" w:afterAutospacing="0"/>
        <w:jc w:val="both"/>
        <w:rPr>
          <w:b/>
          <w:color w:val="000000"/>
          <w:sz w:val="36"/>
          <w:szCs w:val="36"/>
          <w:u w:val="single"/>
          <w:lang w:val="pt-BR"/>
        </w:rPr>
      </w:pPr>
    </w:p>
    <w:p w14:paraId="037ED60C" w14:textId="4B3EE4BB" w:rsidR="006D32FE" w:rsidRDefault="006D32FE" w:rsidP="006D32FE">
      <w:pPr>
        <w:pStyle w:val="NormalWeb"/>
        <w:shd w:val="clear" w:color="auto" w:fill="FFFFFF"/>
        <w:spacing w:before="0" w:beforeAutospacing="0" w:after="160" w:afterAutospacing="0"/>
        <w:jc w:val="both"/>
        <w:rPr>
          <w:color w:val="000000"/>
          <w:lang w:val="pt-BR"/>
        </w:rPr>
      </w:pPr>
      <w:r>
        <w:rPr>
          <w:color w:val="000000"/>
          <w:lang w:val="pt-BR"/>
        </w:rPr>
        <w:tab/>
        <w:t xml:space="preserve">Para que possamos criar nossos próprios códigos é </w:t>
      </w:r>
      <w:r w:rsidR="00970BBB">
        <w:rPr>
          <w:color w:val="000000"/>
          <w:lang w:val="pt-BR"/>
        </w:rPr>
        <w:t>necessário</w:t>
      </w:r>
      <w:r>
        <w:rPr>
          <w:color w:val="000000"/>
          <w:lang w:val="pt-BR"/>
        </w:rPr>
        <w:t xml:space="preserve"> que aprendamos palavras chaves e suas estruturas. Nesse capitulo iremos abordar assuntos como:</w:t>
      </w:r>
    </w:p>
    <w:p w14:paraId="57D34BCC" w14:textId="6D54236A" w:rsidR="006D32FE"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Variáveis;</w:t>
      </w:r>
    </w:p>
    <w:p w14:paraId="3A2B64E4" w14:textId="2DCA4EEE" w:rsidR="00D15BF2" w:rsidRDefault="00D15BF2"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lastRenderedPageBreak/>
        <w:t>Arrays;</w:t>
      </w:r>
    </w:p>
    <w:p w14:paraId="454D8D3C" w14:textId="2B1BF6EF"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Comentários;</w:t>
      </w:r>
    </w:p>
    <w:p w14:paraId="37D3F526" w14:textId="7277DA89" w:rsidR="00970BBB" w:rsidRDefault="00970BBB" w:rsidP="006D32FE">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Instruções de controle;</w:t>
      </w:r>
    </w:p>
    <w:p w14:paraId="202AACD0" w14:textId="16ACDAF1"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Loops;</w:t>
      </w:r>
    </w:p>
    <w:p w14:paraId="33DBEA00" w14:textId="71EEBC5D" w:rsidR="00970BBB" w:rsidRDefault="00970BBB" w:rsidP="00970BBB">
      <w:pPr>
        <w:pStyle w:val="NormalWeb"/>
        <w:numPr>
          <w:ilvl w:val="0"/>
          <w:numId w:val="3"/>
        </w:numPr>
        <w:shd w:val="clear" w:color="auto" w:fill="FFFFFF"/>
        <w:spacing w:before="0" w:beforeAutospacing="0" w:after="160" w:afterAutospacing="0"/>
        <w:jc w:val="both"/>
        <w:rPr>
          <w:color w:val="000000"/>
          <w:lang w:val="pt-BR"/>
        </w:rPr>
      </w:pPr>
      <w:r>
        <w:rPr>
          <w:color w:val="000000"/>
          <w:lang w:val="pt-BR"/>
        </w:rPr>
        <w:t>Como criar funções.</w:t>
      </w:r>
    </w:p>
    <w:p w14:paraId="46D9C9E0" w14:textId="77777777" w:rsidR="00970BBB" w:rsidRDefault="00970BBB" w:rsidP="00970BBB">
      <w:pPr>
        <w:pStyle w:val="NormalWeb"/>
        <w:shd w:val="clear" w:color="auto" w:fill="FFFFFF"/>
        <w:spacing w:before="0" w:beforeAutospacing="0" w:after="160" w:afterAutospacing="0"/>
        <w:jc w:val="both"/>
        <w:rPr>
          <w:color w:val="000000"/>
          <w:lang w:val="pt-BR"/>
        </w:rPr>
      </w:pPr>
    </w:p>
    <w:p w14:paraId="2C227E74" w14:textId="77777777" w:rsidR="00970BBB" w:rsidRDefault="00970BBB" w:rsidP="00970BBB">
      <w:pPr>
        <w:pStyle w:val="NormalWeb"/>
        <w:shd w:val="clear" w:color="auto" w:fill="FFFFFF"/>
        <w:spacing w:before="0" w:beforeAutospacing="0" w:after="160" w:afterAutospacing="0"/>
        <w:jc w:val="both"/>
        <w:rPr>
          <w:color w:val="000000"/>
          <w:lang w:val="pt-BR"/>
        </w:rPr>
      </w:pPr>
    </w:p>
    <w:p w14:paraId="4259E715" w14:textId="4F850E32" w:rsidR="00970BBB" w:rsidRDefault="00970BBB" w:rsidP="00970BBB">
      <w:pPr>
        <w:pStyle w:val="NormalWeb"/>
        <w:numPr>
          <w:ilvl w:val="0"/>
          <w:numId w:val="4"/>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Variáveis:</w:t>
      </w:r>
    </w:p>
    <w:p w14:paraId="14162DAB" w14:textId="6A6AACDD" w:rsidR="00970BBB" w:rsidRDefault="00970BBB"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Variáveis são muito usadas na programação pois elas são capazes de armazenar dados. Uma das formas mais simples de se pensar em uma variável é como uma caixa ou balde onde o computador pode armazenar ou ler dados. O uso de variáveis torna o código mais fácil de se entender e mais fácil de ser mantido. </w:t>
      </w:r>
      <w:r w:rsidR="002145E1">
        <w:rPr>
          <w:color w:val="000000"/>
          <w:lang w:val="pt-BR"/>
        </w:rPr>
        <w:t>Por exemplo, s</w:t>
      </w:r>
      <w:r>
        <w:rPr>
          <w:color w:val="000000"/>
          <w:lang w:val="pt-BR"/>
        </w:rPr>
        <w:t xml:space="preserve">e você possuir uma variável chamada </w:t>
      </w:r>
      <w:r w:rsidRPr="00970BBB">
        <w:rPr>
          <w:i/>
          <w:color w:val="000000"/>
          <w:lang w:val="pt-BR"/>
        </w:rPr>
        <w:t>pinoLED</w:t>
      </w:r>
      <w:r w:rsidR="002145E1">
        <w:rPr>
          <w:color w:val="000000"/>
          <w:lang w:val="pt-BR"/>
        </w:rPr>
        <w:t xml:space="preserve"> que define o pino 13</w:t>
      </w:r>
      <w:r>
        <w:rPr>
          <w:color w:val="000000"/>
          <w:lang w:val="pt-BR"/>
        </w:rPr>
        <w:t xml:space="preserve"> como uma saída para um LED e, mais a frente, decidir usar o pino 8 para isso, </w:t>
      </w:r>
      <w:r w:rsidR="002145E1">
        <w:rPr>
          <w:color w:val="000000"/>
          <w:lang w:val="pt-BR"/>
        </w:rPr>
        <w:t>será fácil a troca sendo necessária apenas a troca do valor 13 pelo valor 8.</w:t>
      </w:r>
    </w:p>
    <w:p w14:paraId="0EFD8649" w14:textId="586B3B19" w:rsidR="002145E1" w:rsidRDefault="002145E1" w:rsidP="00225C8D">
      <w:pPr>
        <w:pStyle w:val="NormalWeb"/>
        <w:shd w:val="clear" w:color="auto" w:fill="FFFFFF"/>
        <w:spacing w:before="0" w:beforeAutospacing="0" w:after="160" w:afterAutospacing="0"/>
        <w:ind w:firstLine="360"/>
        <w:jc w:val="both"/>
        <w:rPr>
          <w:color w:val="000000"/>
          <w:lang w:val="pt-BR"/>
        </w:rPr>
      </w:pPr>
      <w:r>
        <w:rPr>
          <w:color w:val="000000"/>
          <w:lang w:val="pt-BR"/>
        </w:rPr>
        <w:t>Esse exemplo poderia ser aplicado no segmento a seguir:</w:t>
      </w:r>
    </w:p>
    <w:tbl>
      <w:tblPr>
        <w:tblStyle w:val="Tabelacomgrade"/>
        <w:tblW w:w="8991" w:type="dxa"/>
        <w:tblInd w:w="360" w:type="dxa"/>
        <w:tblLook w:val="04A0" w:firstRow="1" w:lastRow="0" w:firstColumn="1" w:lastColumn="0" w:noHBand="0" w:noVBand="1"/>
      </w:tblPr>
      <w:tblGrid>
        <w:gridCol w:w="8991"/>
      </w:tblGrid>
      <w:tr w:rsidR="002145E1" w14:paraId="46FCAB43" w14:textId="77777777" w:rsidTr="001136EC">
        <w:tc>
          <w:tcPr>
            <w:tcW w:w="8991" w:type="dxa"/>
          </w:tcPr>
          <w:p w14:paraId="405522E0" w14:textId="77777777" w:rsidR="001136EC" w:rsidRDefault="001136EC" w:rsidP="002145E1">
            <w:pPr>
              <w:pStyle w:val="NormalWeb"/>
              <w:shd w:val="clear" w:color="auto" w:fill="FFFFFF"/>
              <w:ind w:left="360" w:firstLine="360"/>
              <w:jc w:val="both"/>
              <w:rPr>
                <w:color w:val="000000"/>
                <w:lang w:val="pt-BR"/>
              </w:rPr>
            </w:pPr>
          </w:p>
          <w:p w14:paraId="60D03060" w14:textId="0B4858D5" w:rsidR="002145E1" w:rsidRDefault="00A97E5F" w:rsidP="002145E1">
            <w:pPr>
              <w:pStyle w:val="NormalWeb"/>
              <w:shd w:val="clear" w:color="auto" w:fill="FFFFFF"/>
              <w:ind w:left="360" w:firstLine="360"/>
              <w:jc w:val="both"/>
              <w:rPr>
                <w:color w:val="000000"/>
                <w:lang w:val="pt-BR"/>
              </w:rPr>
            </w:pPr>
            <w:r w:rsidRPr="00A97E5F">
              <w:rPr>
                <w:color w:val="000000"/>
                <w:lang w:val="pt-BR"/>
              </w:rPr>
              <w:t>Numero</w:t>
            </w:r>
            <w:r>
              <w:rPr>
                <w:color w:val="000000"/>
                <w:lang w:val="pt-BR"/>
              </w:rPr>
              <w:t xml:space="preserve"> pinoLED = 13          &lt;= Aqui está a nossa variável!</w:t>
            </w:r>
          </w:p>
          <w:p w14:paraId="66CAE7CD" w14:textId="77777777" w:rsidR="002145E1" w:rsidRPr="002145E1" w:rsidRDefault="002145E1" w:rsidP="002145E1">
            <w:pPr>
              <w:pStyle w:val="NormalWeb"/>
              <w:shd w:val="clear" w:color="auto" w:fill="FFFFFF"/>
              <w:ind w:left="360" w:firstLine="360"/>
              <w:jc w:val="both"/>
              <w:rPr>
                <w:color w:val="000000"/>
                <w:lang w:val="pt-BR"/>
              </w:rPr>
            </w:pPr>
            <w:r>
              <w:rPr>
                <w:color w:val="000000"/>
                <w:lang w:val="pt-BR"/>
              </w:rPr>
              <w:t>Configuracao() {</w:t>
            </w:r>
          </w:p>
          <w:p w14:paraId="112B89AE" w14:textId="561BF5F5"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Pino.definirModo</w:t>
            </w:r>
            <w:proofErr w:type="spellEnd"/>
            <w:r>
              <w:rPr>
                <w:color w:val="000000"/>
                <w:lang w:val="pt-BR"/>
              </w:rPr>
              <w:t>(</w:t>
            </w:r>
            <w:proofErr w:type="spellStart"/>
            <w:r>
              <w:rPr>
                <w:color w:val="000000"/>
                <w:lang w:val="pt-BR"/>
              </w:rPr>
              <w:t>pinoLED</w:t>
            </w:r>
            <w:proofErr w:type="spellEnd"/>
            <w:r w:rsidR="002145E1" w:rsidRPr="002145E1">
              <w:rPr>
                <w:color w:val="000000"/>
                <w:lang w:val="pt-BR"/>
              </w:rPr>
              <w:t xml:space="preserve">, </w:t>
            </w:r>
            <w:proofErr w:type="spellStart"/>
            <w:r w:rsidR="002145E1" w:rsidRPr="002145E1">
              <w:rPr>
                <w:color w:val="000000"/>
                <w:lang w:val="pt-BR"/>
              </w:rPr>
              <w:t>Saida</w:t>
            </w:r>
            <w:proofErr w:type="spellEnd"/>
            <w:r w:rsidR="002145E1" w:rsidRPr="002145E1">
              <w:rPr>
                <w:color w:val="000000"/>
                <w:lang w:val="pt-BR"/>
              </w:rPr>
              <w:t>);</w:t>
            </w:r>
            <w:r>
              <w:rPr>
                <w:color w:val="000000"/>
                <w:lang w:val="pt-BR"/>
              </w:rPr>
              <w:t xml:space="preserve">     </w:t>
            </w:r>
          </w:p>
          <w:p w14:paraId="4E4D826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w:t>
            </w:r>
          </w:p>
          <w:p w14:paraId="0E9040A6" w14:textId="77777777" w:rsidR="002145E1" w:rsidRPr="002145E1" w:rsidRDefault="002145E1" w:rsidP="002145E1">
            <w:pPr>
              <w:pStyle w:val="NormalWeb"/>
              <w:shd w:val="clear" w:color="auto" w:fill="FFFFFF"/>
              <w:ind w:firstLine="720"/>
              <w:jc w:val="both"/>
              <w:rPr>
                <w:color w:val="000000"/>
                <w:lang w:val="pt-BR"/>
              </w:rPr>
            </w:pPr>
            <w:proofErr w:type="gramStart"/>
            <w:r w:rsidRPr="002145E1">
              <w:rPr>
                <w:color w:val="000000"/>
                <w:lang w:val="pt-BR"/>
              </w:rPr>
              <w:t>Principal(</w:t>
            </w:r>
            <w:proofErr w:type="gramEnd"/>
            <w:r w:rsidRPr="002145E1">
              <w:rPr>
                <w:color w:val="000000"/>
                <w:lang w:val="pt-BR"/>
              </w:rPr>
              <w:t>) {</w:t>
            </w:r>
          </w:p>
          <w:p w14:paraId="4F0CDF9E" w14:textId="1F1FADD6"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w:t>
            </w:r>
            <w:r w:rsidR="002145E1" w:rsidRPr="002145E1">
              <w:rPr>
                <w:color w:val="000000"/>
                <w:lang w:val="pt-BR"/>
              </w:rPr>
              <w:tab/>
              <w:t>// liga a porta digital acedendo o LED</w:t>
            </w:r>
          </w:p>
          <w:p w14:paraId="3BEB9CE5"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t>// espera por um segundo</w:t>
            </w:r>
          </w:p>
          <w:p w14:paraId="58EED7A1" w14:textId="1557F999" w:rsidR="002145E1" w:rsidRPr="002145E1" w:rsidRDefault="00A97E5F" w:rsidP="002145E1">
            <w:pPr>
              <w:pStyle w:val="NormalWeb"/>
              <w:shd w:val="clear" w:color="auto" w:fill="FFFFFF"/>
              <w:ind w:left="360" w:firstLine="360"/>
              <w:jc w:val="both"/>
              <w:rPr>
                <w:color w:val="000000"/>
                <w:lang w:val="pt-BR"/>
              </w:rPr>
            </w:pPr>
            <w:r>
              <w:rPr>
                <w:color w:val="000000"/>
                <w:lang w:val="pt-BR"/>
              </w:rPr>
              <w:t xml:space="preserve">  </w:t>
            </w:r>
            <w:proofErr w:type="spellStart"/>
            <w:r>
              <w:rPr>
                <w:color w:val="000000"/>
                <w:lang w:val="pt-BR"/>
              </w:rPr>
              <w:t>Pino.desligar</w:t>
            </w:r>
            <w:proofErr w:type="spellEnd"/>
            <w:r>
              <w:rPr>
                <w:color w:val="000000"/>
                <w:lang w:val="pt-BR"/>
              </w:rPr>
              <w:t>(</w:t>
            </w:r>
            <w:proofErr w:type="spellStart"/>
            <w:r>
              <w:rPr>
                <w:color w:val="000000"/>
                <w:lang w:val="pt-BR"/>
              </w:rPr>
              <w:t>pinoLED</w:t>
            </w:r>
            <w:proofErr w:type="spellEnd"/>
            <w:proofErr w:type="gramStart"/>
            <w:r w:rsidR="002145E1" w:rsidRPr="002145E1">
              <w:rPr>
                <w:color w:val="000000"/>
                <w:lang w:val="pt-BR"/>
              </w:rPr>
              <w:t xml:space="preserve">);   </w:t>
            </w:r>
            <w:proofErr w:type="gramEnd"/>
            <w:r w:rsidR="002145E1" w:rsidRPr="002145E1">
              <w:rPr>
                <w:color w:val="000000"/>
                <w:lang w:val="pt-BR"/>
              </w:rPr>
              <w:t xml:space="preserve">     // desliga a porta digital apagando o LED</w:t>
            </w:r>
          </w:p>
          <w:p w14:paraId="5DD31E8B" w14:textId="77777777" w:rsidR="002145E1" w:rsidRPr="002145E1" w:rsidRDefault="002145E1" w:rsidP="002145E1">
            <w:pPr>
              <w:pStyle w:val="NormalWeb"/>
              <w:shd w:val="clear" w:color="auto" w:fill="FFFFFF"/>
              <w:ind w:left="360" w:firstLine="360"/>
              <w:jc w:val="both"/>
              <w:rPr>
                <w:color w:val="000000"/>
                <w:lang w:val="pt-BR"/>
              </w:rPr>
            </w:pPr>
            <w:r w:rsidRPr="002145E1">
              <w:rPr>
                <w:color w:val="000000"/>
                <w:lang w:val="pt-BR"/>
              </w:rPr>
              <w:t xml:space="preserve">  </w:t>
            </w:r>
            <w:proofErr w:type="gramStart"/>
            <w:r w:rsidRPr="002145E1">
              <w:rPr>
                <w:color w:val="000000"/>
                <w:lang w:val="pt-BR"/>
              </w:rPr>
              <w:t>esperar(</w:t>
            </w:r>
            <w:proofErr w:type="gramEnd"/>
            <w:r w:rsidRPr="002145E1">
              <w:rPr>
                <w:color w:val="000000"/>
                <w:lang w:val="pt-BR"/>
              </w:rPr>
              <w:t xml:space="preserve">1000);   </w:t>
            </w:r>
            <w:r w:rsidRPr="002145E1">
              <w:rPr>
                <w:color w:val="000000"/>
                <w:lang w:val="pt-BR"/>
              </w:rPr>
              <w:tab/>
            </w:r>
            <w:r w:rsidRPr="002145E1">
              <w:rPr>
                <w:color w:val="000000"/>
                <w:lang w:val="pt-BR"/>
              </w:rPr>
              <w:tab/>
            </w:r>
            <w:r w:rsidRPr="002145E1">
              <w:rPr>
                <w:color w:val="000000"/>
                <w:lang w:val="pt-BR"/>
              </w:rPr>
              <w:tab/>
              <w:t>// espera por um segundo</w:t>
            </w:r>
          </w:p>
          <w:p w14:paraId="07479949" w14:textId="77777777" w:rsidR="002145E1" w:rsidRDefault="002145E1" w:rsidP="002145E1">
            <w:pPr>
              <w:pStyle w:val="NormalWeb"/>
              <w:shd w:val="clear" w:color="auto" w:fill="FFFFFF"/>
              <w:spacing w:before="0" w:beforeAutospacing="0" w:after="160" w:afterAutospacing="0"/>
              <w:ind w:left="360" w:firstLine="360"/>
              <w:jc w:val="both"/>
              <w:rPr>
                <w:color w:val="000000"/>
                <w:lang w:val="pt-BR"/>
              </w:rPr>
            </w:pPr>
            <w:r w:rsidRPr="002145E1">
              <w:rPr>
                <w:color w:val="000000"/>
                <w:lang w:val="pt-BR"/>
              </w:rPr>
              <w:t>}</w:t>
            </w:r>
          </w:p>
          <w:p w14:paraId="605C10C8" w14:textId="77777777" w:rsidR="002145E1" w:rsidRDefault="002145E1" w:rsidP="002145E1">
            <w:pPr>
              <w:pStyle w:val="NormalWeb"/>
              <w:spacing w:before="0" w:beforeAutospacing="0" w:after="160" w:afterAutospacing="0"/>
              <w:jc w:val="both"/>
              <w:rPr>
                <w:color w:val="000000"/>
                <w:lang w:val="pt-BR"/>
              </w:rPr>
            </w:pPr>
          </w:p>
        </w:tc>
      </w:tr>
    </w:tbl>
    <w:p w14:paraId="5EA921CC" w14:textId="341B1B92" w:rsidR="002145E1" w:rsidRDefault="002145E1" w:rsidP="002145E1">
      <w:pPr>
        <w:pStyle w:val="NormalWeb"/>
        <w:shd w:val="clear" w:color="auto" w:fill="FFFFFF"/>
        <w:spacing w:before="0" w:beforeAutospacing="0" w:after="160" w:afterAutospacing="0"/>
        <w:ind w:left="360" w:firstLine="360"/>
        <w:jc w:val="both"/>
        <w:rPr>
          <w:color w:val="000000"/>
          <w:lang w:val="pt-BR"/>
        </w:rPr>
      </w:pPr>
    </w:p>
    <w:p w14:paraId="10DF8227" w14:textId="755E6C0D" w:rsidR="002145E1" w:rsidRDefault="00A97E5F" w:rsidP="00A97E5F">
      <w:pPr>
        <w:pStyle w:val="NormalWeb"/>
        <w:shd w:val="clear" w:color="auto" w:fill="FFFFFF"/>
        <w:spacing w:before="0" w:beforeAutospacing="0" w:after="160" w:afterAutospacing="0"/>
        <w:ind w:left="360" w:firstLine="360"/>
        <w:jc w:val="both"/>
        <w:rPr>
          <w:color w:val="000000"/>
          <w:lang w:val="pt-BR"/>
        </w:rPr>
      </w:pPr>
      <w:r>
        <w:rPr>
          <w:color w:val="000000"/>
          <w:lang w:val="pt-BR"/>
        </w:rPr>
        <w:lastRenderedPageBreak/>
        <w:t>Agora que entendemos qual a utilidade das variáveis em nossos programas vamos examinar os seus tipos:</w:t>
      </w:r>
    </w:p>
    <w:p w14:paraId="42642C87" w14:textId="3CED9D57"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w:t>
      </w:r>
      <w:proofErr w:type="spellEnd"/>
      <w:r>
        <w:rPr>
          <w:color w:val="000000"/>
          <w:lang w:val="pt-BR"/>
        </w:rPr>
        <w:t xml:space="preserve">: As variáveis do </w:t>
      </w:r>
      <w:proofErr w:type="gramStart"/>
      <w:r>
        <w:rPr>
          <w:color w:val="000000"/>
          <w:lang w:val="pt-BR"/>
        </w:rPr>
        <w:t>tipo Numero</w:t>
      </w:r>
      <w:proofErr w:type="gramEnd"/>
      <w:r>
        <w:rPr>
          <w:color w:val="000000"/>
          <w:lang w:val="pt-BR"/>
        </w:rPr>
        <w:t xml:space="preserve"> são muito usadas pois elas são capazes de, como o próprio nome sugere, armazenar números inteiros entre</w:t>
      </w:r>
    </w:p>
    <w:p w14:paraId="02B9E28F" w14:textId="2F69640E" w:rsidR="00A97E5F" w:rsidRDefault="00EC5F23" w:rsidP="00A97E5F">
      <w:pPr>
        <w:pStyle w:val="NormalWeb"/>
        <w:shd w:val="clear" w:color="auto" w:fill="FFFFFF"/>
        <w:spacing w:before="0" w:beforeAutospacing="0" w:after="160" w:afterAutospacing="0"/>
        <w:ind w:left="2160"/>
        <w:jc w:val="both"/>
        <w:rPr>
          <w:color w:val="000000"/>
          <w:lang w:val="pt-BR"/>
        </w:rPr>
      </w:pPr>
      <w:r>
        <w:rPr>
          <w:color w:val="000000"/>
          <w:lang w:val="pt-BR"/>
        </w:rPr>
        <w:t>-32.768</w:t>
      </w:r>
      <w:r w:rsidR="00A97E5F">
        <w:rPr>
          <w:color w:val="000000"/>
          <w:lang w:val="pt-BR"/>
        </w:rPr>
        <w:t xml:space="preserve"> a 32.767, ou seja, um numero de 16 bits</w:t>
      </w:r>
      <w:r w:rsidR="00D5643C">
        <w:rPr>
          <w:color w:val="000000"/>
          <w:lang w:val="pt-BR"/>
        </w:rPr>
        <w:t>.</w:t>
      </w:r>
    </w:p>
    <w:p w14:paraId="5CB5FC68" w14:textId="73D6BC7F" w:rsidR="00D5643C" w:rsidRDefault="00D5643C" w:rsidP="00D5643C">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proofErr w:type="spellEnd"/>
      <w:r>
        <w:rPr>
          <w:color w:val="000000"/>
          <w:lang w:val="pt-BR"/>
        </w:rPr>
        <w:t xml:space="preserve"> </w:t>
      </w:r>
      <w:proofErr w:type="spellStart"/>
      <w:r>
        <w:rPr>
          <w:color w:val="000000"/>
          <w:lang w:val="pt-BR"/>
        </w:rPr>
        <w:t>minhaVariavel</w:t>
      </w:r>
      <w:proofErr w:type="spellEnd"/>
      <w:r>
        <w:rPr>
          <w:color w:val="000000"/>
          <w:lang w:val="pt-BR"/>
        </w:rPr>
        <w:t xml:space="preserve"> = 3600;</w:t>
      </w:r>
    </w:p>
    <w:p w14:paraId="5751EF64" w14:textId="77777777" w:rsidR="00D5643C" w:rsidRDefault="00D5643C" w:rsidP="00D5643C">
      <w:pPr>
        <w:pStyle w:val="NormalWeb"/>
        <w:shd w:val="clear" w:color="auto" w:fill="FFFFFF"/>
        <w:spacing w:before="0" w:beforeAutospacing="0" w:after="160" w:afterAutospacing="0"/>
        <w:ind w:left="2160"/>
        <w:jc w:val="both"/>
        <w:rPr>
          <w:color w:val="000000"/>
          <w:lang w:val="pt-BR"/>
        </w:rPr>
      </w:pPr>
    </w:p>
    <w:p w14:paraId="3B424C9D" w14:textId="7B5FA5D4" w:rsidR="00A97E5F" w:rsidRDefault="00A97E5F" w:rsidP="00D5643C">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NumeroDecimal</w:t>
      </w:r>
      <w:proofErr w:type="spellEnd"/>
      <w:r>
        <w:rPr>
          <w:color w:val="000000"/>
          <w:lang w:val="pt-BR"/>
        </w:rPr>
        <w:t>:</w:t>
      </w:r>
      <w:r w:rsidR="00D5643C">
        <w:rPr>
          <w:color w:val="000000"/>
          <w:lang w:val="pt-BR"/>
        </w:rPr>
        <w:t xml:space="preserve"> Esse tipo de variável é capaz de armazenar números de até 32 bits com um ponto decimal.</w:t>
      </w:r>
    </w:p>
    <w:p w14:paraId="3EBDFC1F" w14:textId="357BEC7C"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Numero</w:t>
      </w:r>
      <w:r w:rsidR="00D15BF2">
        <w:rPr>
          <w:color w:val="000000"/>
          <w:lang w:val="pt-BR"/>
        </w:rPr>
        <w:t>Decimal</w:t>
      </w:r>
      <w:proofErr w:type="spellEnd"/>
      <w:r w:rsidR="00D15BF2">
        <w:rPr>
          <w:color w:val="000000"/>
          <w:lang w:val="pt-BR"/>
        </w:rPr>
        <w:t xml:space="preserve"> raio = 3,5</w:t>
      </w:r>
      <w:r>
        <w:rPr>
          <w:color w:val="000000"/>
          <w:lang w:val="pt-BR"/>
        </w:rPr>
        <w:t>;</w:t>
      </w:r>
    </w:p>
    <w:p w14:paraId="023C1A16" w14:textId="77777777" w:rsidR="00EC5F23" w:rsidRDefault="00EC5F23" w:rsidP="00EC5F23">
      <w:pPr>
        <w:pStyle w:val="NormalWeb"/>
        <w:shd w:val="clear" w:color="auto" w:fill="FFFFFF"/>
        <w:spacing w:before="0" w:beforeAutospacing="0" w:after="160" w:afterAutospacing="0"/>
        <w:ind w:left="2160"/>
        <w:jc w:val="both"/>
        <w:rPr>
          <w:color w:val="000000"/>
          <w:lang w:val="pt-BR"/>
        </w:rPr>
      </w:pPr>
    </w:p>
    <w:p w14:paraId="5A8E426C" w14:textId="6765657B" w:rsidR="00606AE5" w:rsidRPr="00606AE5" w:rsidRDefault="00606AE5" w:rsidP="00606AE5">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 xml:space="preserve">Letra: Essa variável armazena um caractere ASCII (iremos abordar isso mais a frente), ou seja, ela é capaz de armazenar qualquer caractere (a, A, 1, &amp;, entre outros). </w:t>
      </w:r>
      <w:r w:rsidR="00F0423D">
        <w:rPr>
          <w:color w:val="000000"/>
          <w:lang w:val="pt-BR"/>
        </w:rPr>
        <w:t>Operações</w:t>
      </w:r>
      <w:r>
        <w:rPr>
          <w:color w:val="000000"/>
          <w:lang w:val="pt-BR"/>
        </w:rPr>
        <w:t xml:space="preserve"> </w:t>
      </w:r>
      <w:r w:rsidR="00F0423D">
        <w:rPr>
          <w:color w:val="000000"/>
          <w:lang w:val="pt-BR"/>
        </w:rPr>
        <w:t>aritméticas</w:t>
      </w:r>
      <w:r>
        <w:rPr>
          <w:color w:val="000000"/>
          <w:lang w:val="pt-BR"/>
        </w:rPr>
        <w:t xml:space="preserve"> podem ser aplicadas sobre esses dados (também estudaremos isso mais a fundo).</w:t>
      </w:r>
      <w:r w:rsidRPr="00606AE5">
        <w:rPr>
          <w:color w:val="000000"/>
          <w:lang w:val="pt-BR"/>
        </w:rPr>
        <w:t xml:space="preserve"> </w:t>
      </w:r>
      <w:r>
        <w:rPr>
          <w:color w:val="000000"/>
          <w:lang w:val="pt-BR"/>
        </w:rPr>
        <w:t xml:space="preserve">Seu </w:t>
      </w:r>
      <w:r>
        <w:rPr>
          <w:color w:val="000000"/>
          <w:lang w:val="pt-BR"/>
        </w:rPr>
        <w:t xml:space="preserve">dado deve vir entre aspas simples </w:t>
      </w:r>
      <w:r>
        <w:rPr>
          <w:color w:val="000000"/>
          <w:lang w:val="pt-BR"/>
        </w:rPr>
        <w:t>(</w:t>
      </w:r>
      <w:r>
        <w:rPr>
          <w:color w:val="000000"/>
          <w:lang w:val="pt-BR"/>
        </w:rPr>
        <w:t>‘ ‘</w:t>
      </w:r>
      <w:r>
        <w:rPr>
          <w:color w:val="000000"/>
          <w:lang w:val="pt-BR"/>
        </w:rPr>
        <w:t>).</w:t>
      </w:r>
    </w:p>
    <w:p w14:paraId="4823975B" w14:textId="1A47E676" w:rsidR="00606AE5" w:rsidRDefault="00606AE5" w:rsidP="00606AE5">
      <w:pPr>
        <w:pStyle w:val="NormalWeb"/>
        <w:shd w:val="clear" w:color="auto" w:fill="FFFFFF"/>
        <w:spacing w:before="0" w:beforeAutospacing="0" w:after="160" w:afterAutospacing="0"/>
        <w:ind w:left="2160"/>
        <w:jc w:val="both"/>
        <w:rPr>
          <w:color w:val="000000"/>
          <w:lang w:val="pt-BR"/>
        </w:rPr>
      </w:pPr>
      <w:r>
        <w:rPr>
          <w:color w:val="000000"/>
          <w:lang w:val="pt-BR"/>
        </w:rPr>
        <w:t>Ex.: Letra nota = ‘A’;</w:t>
      </w:r>
    </w:p>
    <w:p w14:paraId="18725B7F" w14:textId="77777777" w:rsidR="00606AE5" w:rsidRPr="00EC5F23" w:rsidRDefault="00606AE5" w:rsidP="00606AE5">
      <w:pPr>
        <w:pStyle w:val="NormalWeb"/>
        <w:shd w:val="clear" w:color="auto" w:fill="FFFFFF"/>
        <w:spacing w:before="0" w:beforeAutospacing="0" w:after="160" w:afterAutospacing="0"/>
        <w:ind w:left="2160"/>
        <w:jc w:val="both"/>
        <w:rPr>
          <w:color w:val="000000"/>
          <w:lang w:val="pt-BR"/>
        </w:rPr>
      </w:pPr>
    </w:p>
    <w:p w14:paraId="094520C5" w14:textId="5592EC38"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r>
        <w:rPr>
          <w:color w:val="000000"/>
          <w:lang w:val="pt-BR"/>
        </w:rPr>
        <w:t>Palavra:</w:t>
      </w:r>
      <w:r w:rsidR="00D5643C">
        <w:rPr>
          <w:color w:val="000000"/>
          <w:lang w:val="pt-BR"/>
        </w:rPr>
        <w:t xml:space="preserve"> Esse tipo especial de variável pode ser </w:t>
      </w:r>
      <w:proofErr w:type="gramStart"/>
      <w:r w:rsidR="00D5643C">
        <w:rPr>
          <w:color w:val="000000"/>
          <w:lang w:val="pt-BR"/>
        </w:rPr>
        <w:t>comparada</w:t>
      </w:r>
      <w:proofErr w:type="gramEnd"/>
      <w:r w:rsidR="00D5643C">
        <w:rPr>
          <w:color w:val="000000"/>
          <w:lang w:val="pt-BR"/>
        </w:rPr>
        <w:t xml:space="preserve"> a uma serie</w:t>
      </w:r>
      <w:r w:rsidR="00EC5F23">
        <w:rPr>
          <w:color w:val="000000"/>
          <w:lang w:val="pt-BR"/>
        </w:rPr>
        <w:t xml:space="preserve"> de caracteres. Ela é usada para armazenar palavras e frases. Seu dado deve vir entre aspas duplas</w:t>
      </w:r>
      <w:r w:rsidR="00606AE5">
        <w:rPr>
          <w:color w:val="000000"/>
          <w:lang w:val="pt-BR"/>
        </w:rPr>
        <w:t xml:space="preserve"> </w:t>
      </w:r>
      <w:r w:rsidR="00EC5F23">
        <w:rPr>
          <w:color w:val="000000"/>
          <w:lang w:val="pt-BR"/>
        </w:rPr>
        <w:t>(“ ”).</w:t>
      </w:r>
    </w:p>
    <w:p w14:paraId="2246A7B3" w14:textId="30076621"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Palavra </w:t>
      </w:r>
      <w:proofErr w:type="spellStart"/>
      <w:r>
        <w:rPr>
          <w:color w:val="000000"/>
          <w:lang w:val="pt-BR"/>
        </w:rPr>
        <w:t>saudacao</w:t>
      </w:r>
      <w:proofErr w:type="spellEnd"/>
      <w:r>
        <w:rPr>
          <w:color w:val="000000"/>
          <w:lang w:val="pt-BR"/>
        </w:rPr>
        <w:t xml:space="preserve"> = “oi”;</w:t>
      </w:r>
    </w:p>
    <w:p w14:paraId="5360EAA6" w14:textId="77777777" w:rsidR="00606AE5" w:rsidRDefault="00606AE5" w:rsidP="00EC5F23">
      <w:pPr>
        <w:pStyle w:val="NormalWeb"/>
        <w:shd w:val="clear" w:color="auto" w:fill="FFFFFF"/>
        <w:spacing w:before="0" w:beforeAutospacing="0" w:after="160" w:afterAutospacing="0"/>
        <w:ind w:left="2160"/>
        <w:jc w:val="both"/>
        <w:rPr>
          <w:color w:val="000000"/>
          <w:lang w:val="pt-BR"/>
        </w:rPr>
      </w:pPr>
    </w:p>
    <w:p w14:paraId="6C122010" w14:textId="31BF876C" w:rsidR="00A97E5F" w:rsidRDefault="00A97E5F" w:rsidP="00A97E5F">
      <w:pPr>
        <w:pStyle w:val="NormalWeb"/>
        <w:numPr>
          <w:ilvl w:val="0"/>
          <w:numId w:val="5"/>
        </w:numPr>
        <w:shd w:val="clear" w:color="auto" w:fill="FFFFFF"/>
        <w:spacing w:before="0" w:beforeAutospacing="0" w:after="160" w:afterAutospacing="0"/>
        <w:jc w:val="both"/>
        <w:rPr>
          <w:color w:val="000000"/>
          <w:lang w:val="pt-BR"/>
        </w:rPr>
      </w:pPr>
      <w:proofErr w:type="spellStart"/>
      <w:r>
        <w:rPr>
          <w:color w:val="000000"/>
          <w:lang w:val="pt-BR"/>
        </w:rPr>
        <w:t>Condicao</w:t>
      </w:r>
      <w:proofErr w:type="spellEnd"/>
      <w:r>
        <w:rPr>
          <w:color w:val="000000"/>
          <w:lang w:val="pt-BR"/>
        </w:rPr>
        <w:t>:</w:t>
      </w:r>
      <w:r w:rsidR="00EC5F23">
        <w:rPr>
          <w:color w:val="000000"/>
          <w:lang w:val="pt-BR"/>
        </w:rPr>
        <w:t xml:space="preserve"> A menor variável que vamos estudar é usada para guardar apenas dois valores, Verdadeiro ou Falso, e será muito usada em operações logicas e como controle.</w:t>
      </w:r>
    </w:p>
    <w:p w14:paraId="46A8D5ED" w14:textId="7F05980A" w:rsidR="00EC5F23" w:rsidRDefault="00EC5F23" w:rsidP="00EC5F23">
      <w:pPr>
        <w:pStyle w:val="NormalWeb"/>
        <w:shd w:val="clear" w:color="auto" w:fill="FFFFFF"/>
        <w:spacing w:before="0" w:beforeAutospacing="0" w:after="160" w:afterAutospacing="0"/>
        <w:ind w:left="2160"/>
        <w:jc w:val="both"/>
        <w:rPr>
          <w:color w:val="000000"/>
          <w:lang w:val="pt-BR"/>
        </w:rPr>
      </w:pPr>
      <w:r>
        <w:rPr>
          <w:color w:val="000000"/>
          <w:lang w:val="pt-BR"/>
        </w:rPr>
        <w:t xml:space="preserve">Ex.: </w:t>
      </w:r>
      <w:proofErr w:type="spellStart"/>
      <w:r>
        <w:rPr>
          <w:color w:val="000000"/>
          <w:lang w:val="pt-BR"/>
        </w:rPr>
        <w:t>Condicao</w:t>
      </w:r>
      <w:proofErr w:type="spellEnd"/>
      <w:r>
        <w:rPr>
          <w:color w:val="000000"/>
          <w:lang w:val="pt-BR"/>
        </w:rPr>
        <w:t xml:space="preserve"> chovendo </w:t>
      </w:r>
      <w:proofErr w:type="gramStart"/>
      <w:r>
        <w:rPr>
          <w:color w:val="000000"/>
          <w:lang w:val="pt-BR"/>
        </w:rPr>
        <w:t xml:space="preserve">= </w:t>
      </w:r>
      <w:r w:rsidR="00606AE5">
        <w:rPr>
          <w:color w:val="000000"/>
          <w:lang w:val="pt-BR"/>
        </w:rPr>
        <w:t xml:space="preserve"> </w:t>
      </w:r>
      <w:r>
        <w:rPr>
          <w:color w:val="000000"/>
          <w:lang w:val="pt-BR"/>
        </w:rPr>
        <w:t>Falso</w:t>
      </w:r>
      <w:proofErr w:type="gramEnd"/>
      <w:r w:rsidR="00606AE5">
        <w:rPr>
          <w:color w:val="000000"/>
          <w:lang w:val="pt-BR"/>
        </w:rPr>
        <w:t>;</w:t>
      </w:r>
    </w:p>
    <w:p w14:paraId="71BEBF54" w14:textId="77777777" w:rsidR="002145E1" w:rsidRDefault="002145E1" w:rsidP="002145E1">
      <w:pPr>
        <w:pStyle w:val="NormalWeb"/>
        <w:shd w:val="clear" w:color="auto" w:fill="FFFFFF"/>
        <w:spacing w:before="0" w:beforeAutospacing="0" w:after="160" w:afterAutospacing="0"/>
        <w:jc w:val="both"/>
        <w:rPr>
          <w:color w:val="000000"/>
          <w:lang w:val="pt-BR"/>
        </w:rPr>
      </w:pPr>
    </w:p>
    <w:p w14:paraId="14A6B584" w14:textId="24E64F02" w:rsidR="00606AE5" w:rsidRDefault="00606AE5" w:rsidP="002145E1">
      <w:pPr>
        <w:pStyle w:val="NormalWeb"/>
        <w:shd w:val="clear" w:color="auto" w:fill="FFFFFF"/>
        <w:spacing w:before="0" w:beforeAutospacing="0" w:after="160" w:afterAutospacing="0"/>
        <w:jc w:val="both"/>
        <w:rPr>
          <w:color w:val="000000"/>
          <w:lang w:val="pt-BR"/>
        </w:rPr>
      </w:pPr>
      <w:r>
        <w:rPr>
          <w:color w:val="000000"/>
          <w:lang w:val="pt-BR"/>
        </w:rPr>
        <w:tab/>
        <w:t xml:space="preserve">Outro ponto importante quanto as variáveis são os nomes que elas podem receber, que pode ser quase qualquer coisa, desde que não seja nenhuma palavra palavra-chave. Mesmo com toda essa liberdade recomendamos </w:t>
      </w:r>
      <w:r w:rsidR="00F0423D">
        <w:rPr>
          <w:color w:val="000000"/>
          <w:lang w:val="pt-BR"/>
        </w:rPr>
        <w:t>fortemente</w:t>
      </w:r>
      <w:r>
        <w:rPr>
          <w:color w:val="000000"/>
          <w:lang w:val="pt-BR"/>
        </w:rPr>
        <w:t xml:space="preserve"> </w:t>
      </w:r>
      <w:r w:rsidR="00F0423D">
        <w:rPr>
          <w:color w:val="000000"/>
          <w:lang w:val="pt-BR"/>
        </w:rPr>
        <w:t xml:space="preserve">que não usem acentos ou caracteres especiais, como ç, @, “ e coisas do tipo, e que seja dada a preferência a nomes sugestivos (não, </w:t>
      </w:r>
      <w:proofErr w:type="spellStart"/>
      <w:r w:rsidR="00F0423D">
        <w:rPr>
          <w:color w:val="000000"/>
          <w:lang w:val="pt-BR"/>
        </w:rPr>
        <w:t>uhsefiuhfwiu</w:t>
      </w:r>
      <w:proofErr w:type="spellEnd"/>
      <w:r w:rsidR="00F0423D">
        <w:rPr>
          <w:color w:val="000000"/>
          <w:lang w:val="pt-BR"/>
        </w:rPr>
        <w:t xml:space="preserve"> não é nada sugestivo) para que o código possa ser mais facilmente entendido pelos outros e por você mesmo. São exemplos de bons nomes: </w:t>
      </w:r>
      <w:proofErr w:type="spellStart"/>
      <w:r w:rsidR="00F0423D">
        <w:rPr>
          <w:color w:val="000000"/>
          <w:lang w:val="pt-BR"/>
        </w:rPr>
        <w:t>valorSensor</w:t>
      </w:r>
      <w:proofErr w:type="spellEnd"/>
      <w:r w:rsidR="00F0423D">
        <w:rPr>
          <w:color w:val="000000"/>
          <w:lang w:val="pt-BR"/>
        </w:rPr>
        <w:t xml:space="preserve">, </w:t>
      </w:r>
      <w:proofErr w:type="spellStart"/>
      <w:r w:rsidR="00F0423D">
        <w:rPr>
          <w:color w:val="000000"/>
          <w:lang w:val="pt-BR"/>
        </w:rPr>
        <w:t>motorDireito</w:t>
      </w:r>
      <w:proofErr w:type="spellEnd"/>
      <w:r w:rsidR="00F0423D">
        <w:rPr>
          <w:color w:val="000000"/>
          <w:lang w:val="pt-BR"/>
        </w:rPr>
        <w:t xml:space="preserve">, </w:t>
      </w:r>
      <w:proofErr w:type="spellStart"/>
      <w:r w:rsidR="00F0423D">
        <w:rPr>
          <w:color w:val="000000"/>
          <w:lang w:val="pt-BR"/>
        </w:rPr>
        <w:t>portaLED</w:t>
      </w:r>
      <w:proofErr w:type="spellEnd"/>
      <w:r w:rsidR="00F0423D">
        <w:rPr>
          <w:color w:val="000000"/>
          <w:lang w:val="pt-BR"/>
        </w:rPr>
        <w:t xml:space="preserve"> e </w:t>
      </w:r>
      <w:proofErr w:type="spellStart"/>
      <w:r w:rsidR="00F0423D">
        <w:rPr>
          <w:color w:val="000000"/>
          <w:lang w:val="pt-BR"/>
        </w:rPr>
        <w:t>leituraDistancia</w:t>
      </w:r>
      <w:proofErr w:type="spellEnd"/>
      <w:r w:rsidR="00F0423D">
        <w:rPr>
          <w:color w:val="000000"/>
          <w:lang w:val="pt-BR"/>
        </w:rPr>
        <w:t>.</w:t>
      </w:r>
    </w:p>
    <w:p w14:paraId="418E2D90" w14:textId="3CF9BA24"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tab/>
        <w:t xml:space="preserve">Caso se deseje trabalhar com uma constante a palavra-chave </w:t>
      </w:r>
      <w:r w:rsidRPr="00D15BF2">
        <w:rPr>
          <w:color w:val="000000"/>
          <w:lang w:val="pt-BR"/>
        </w:rPr>
        <w:t>Constante</w:t>
      </w:r>
      <w:r>
        <w:rPr>
          <w:color w:val="000000"/>
          <w:lang w:val="pt-BR"/>
        </w:rPr>
        <w:t xml:space="preserve"> pode ser adicionada ao início da variável, tornando-a invariável.</w:t>
      </w:r>
    </w:p>
    <w:p w14:paraId="5366D0C4" w14:textId="688963D5" w:rsidR="00D15BF2" w:rsidRDefault="00D15BF2" w:rsidP="002145E1">
      <w:pPr>
        <w:pStyle w:val="NormalWeb"/>
        <w:shd w:val="clear" w:color="auto" w:fill="FFFFFF"/>
        <w:spacing w:before="0" w:beforeAutospacing="0" w:after="160" w:afterAutospacing="0"/>
        <w:jc w:val="both"/>
        <w:rPr>
          <w:color w:val="000000"/>
          <w:lang w:val="pt-BR"/>
        </w:rPr>
      </w:pPr>
      <w:r>
        <w:rPr>
          <w:color w:val="000000"/>
          <w:lang w:val="pt-BR"/>
        </w:rPr>
        <w:lastRenderedPageBreak/>
        <w:tab/>
        <w:t xml:space="preserve">Ex.: </w:t>
      </w:r>
      <w:r w:rsidRPr="00D15BF2">
        <w:rPr>
          <w:color w:val="000000"/>
          <w:lang w:val="pt-BR"/>
        </w:rPr>
        <w:t>Constante</w:t>
      </w:r>
      <w:r>
        <w:rPr>
          <w:color w:val="000000"/>
          <w:lang w:val="pt-BR"/>
        </w:rPr>
        <w:t xml:space="preserve"> </w:t>
      </w:r>
      <w:proofErr w:type="spellStart"/>
      <w:r>
        <w:rPr>
          <w:color w:val="000000"/>
          <w:lang w:val="pt-BR"/>
        </w:rPr>
        <w:t>Numero</w:t>
      </w:r>
      <w:proofErr w:type="spellEnd"/>
      <w:r>
        <w:rPr>
          <w:color w:val="000000"/>
          <w:lang w:val="pt-BR"/>
        </w:rPr>
        <w:t xml:space="preserve"> </w:t>
      </w:r>
      <w:proofErr w:type="spellStart"/>
      <w:r>
        <w:rPr>
          <w:color w:val="000000"/>
          <w:lang w:val="pt-BR"/>
        </w:rPr>
        <w:t>minhaVariavel</w:t>
      </w:r>
      <w:proofErr w:type="spellEnd"/>
      <w:r>
        <w:rPr>
          <w:color w:val="000000"/>
          <w:lang w:val="pt-BR"/>
        </w:rPr>
        <w:t xml:space="preserve"> = 3600</w:t>
      </w:r>
      <w:r>
        <w:rPr>
          <w:color w:val="000000"/>
          <w:lang w:val="pt-BR"/>
        </w:rPr>
        <w:t>;</w:t>
      </w:r>
    </w:p>
    <w:p w14:paraId="6A3A38BD" w14:textId="77777777" w:rsidR="00A73B7D" w:rsidRDefault="00A73B7D" w:rsidP="002145E1">
      <w:pPr>
        <w:pStyle w:val="NormalWeb"/>
        <w:shd w:val="clear" w:color="auto" w:fill="FFFFFF"/>
        <w:spacing w:before="0" w:beforeAutospacing="0" w:after="160" w:afterAutospacing="0"/>
        <w:jc w:val="both"/>
        <w:rPr>
          <w:color w:val="000000"/>
          <w:lang w:val="pt-BR"/>
        </w:rPr>
      </w:pPr>
    </w:p>
    <w:p w14:paraId="3271C27D" w14:textId="32364620" w:rsidR="00F0423D" w:rsidRDefault="00D15BF2" w:rsidP="00D15BF2">
      <w:pPr>
        <w:pStyle w:val="NormalWeb"/>
        <w:shd w:val="clear" w:color="auto" w:fill="FFFFFF"/>
        <w:spacing w:before="0" w:beforeAutospacing="0" w:after="160" w:afterAutospacing="0"/>
        <w:jc w:val="both"/>
        <w:rPr>
          <w:color w:val="000000"/>
          <w:lang w:val="pt-BR"/>
        </w:rPr>
      </w:pPr>
      <w:r>
        <w:rPr>
          <w:color w:val="000000"/>
          <w:lang w:val="pt-BR"/>
        </w:rPr>
        <w:tab/>
      </w:r>
      <w:r>
        <w:rPr>
          <w:b/>
          <w:color w:val="000000"/>
          <w:lang w:val="pt-BR"/>
        </w:rPr>
        <w:t xml:space="preserve">Nota: </w:t>
      </w:r>
      <w:r>
        <w:rPr>
          <w:color w:val="000000"/>
          <w:lang w:val="pt-BR"/>
        </w:rPr>
        <w:t>Com os tipos de números inteiros, você pode obter uma situação chamada</w:t>
      </w:r>
      <w:r>
        <w:rPr>
          <w:i/>
          <w:color w:val="000000"/>
          <w:lang w:val="pt-BR"/>
        </w:rPr>
        <w:t xml:space="preserve"> </w:t>
      </w:r>
      <w:proofErr w:type="spellStart"/>
      <w:r>
        <w:rPr>
          <w:i/>
          <w:color w:val="000000"/>
          <w:lang w:val="pt-BR"/>
        </w:rPr>
        <w:t>roll</w:t>
      </w:r>
      <w:proofErr w:type="spellEnd"/>
      <w:r>
        <w:rPr>
          <w:i/>
          <w:color w:val="000000"/>
          <w:lang w:val="pt-BR"/>
        </w:rPr>
        <w:t xml:space="preserve"> over</w:t>
      </w:r>
      <w:r>
        <w:rPr>
          <w:color w:val="000000"/>
          <w:lang w:val="pt-BR"/>
        </w:rPr>
        <w:t xml:space="preserve">, em que um valor é somado ou subtraído extrapolando os limites da variável fazendo com que o </w:t>
      </w:r>
      <w:proofErr w:type="gramStart"/>
      <w:r>
        <w:rPr>
          <w:color w:val="000000"/>
          <w:lang w:val="pt-BR"/>
        </w:rPr>
        <w:t>fim</w:t>
      </w:r>
      <w:proofErr w:type="gramEnd"/>
      <w:r>
        <w:rPr>
          <w:color w:val="000000"/>
          <w:lang w:val="pt-BR"/>
        </w:rPr>
        <w:t xml:space="preserve"> de um intervalo role </w:t>
      </w:r>
      <w:r w:rsidR="0056468A">
        <w:rPr>
          <w:color w:val="000000"/>
          <w:lang w:val="pt-BR"/>
        </w:rPr>
        <w:t>para</w:t>
      </w:r>
      <w:r>
        <w:rPr>
          <w:color w:val="000000"/>
          <w:lang w:val="pt-BR"/>
        </w:rPr>
        <w:t xml:space="preserve"> outra extremidade. Por exemplo, temos uma variável do </w:t>
      </w:r>
      <w:proofErr w:type="gramStart"/>
      <w:r>
        <w:rPr>
          <w:color w:val="000000"/>
          <w:lang w:val="pt-BR"/>
        </w:rPr>
        <w:t>tipo Numero</w:t>
      </w:r>
      <w:proofErr w:type="gramEnd"/>
      <w:r>
        <w:rPr>
          <w:color w:val="000000"/>
          <w:lang w:val="pt-BR"/>
        </w:rPr>
        <w:t xml:space="preserve"> com o valor armazenado de 32.767 e somamos 1 a ela. O valor resultante dessa operação será de -32.768 e não 32.768.</w:t>
      </w:r>
    </w:p>
    <w:p w14:paraId="43A19BA4" w14:textId="29DCB633" w:rsidR="00D15BF2" w:rsidRPr="002145E1" w:rsidRDefault="00D15BF2" w:rsidP="00D15BF2">
      <w:pPr>
        <w:pStyle w:val="NormalWeb"/>
        <w:shd w:val="clear" w:color="auto" w:fill="FFFFFF"/>
        <w:spacing w:before="0" w:beforeAutospacing="0" w:after="160" w:afterAutospacing="0"/>
        <w:jc w:val="both"/>
        <w:rPr>
          <w:color w:val="000000"/>
          <w:lang w:val="pt-BR"/>
        </w:rPr>
      </w:pPr>
      <w:r>
        <w:rPr>
          <w:color w:val="000000"/>
          <w:lang w:val="pt-BR"/>
        </w:rPr>
        <w:tab/>
      </w:r>
    </w:p>
    <w:p w14:paraId="42135B6D" w14:textId="319531DD" w:rsidR="00D15BF2" w:rsidRDefault="00D15BF2"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Arrays:</w:t>
      </w:r>
    </w:p>
    <w:p w14:paraId="6ADCEDB0" w14:textId="657FB2D8" w:rsidR="00970BBB" w:rsidRDefault="00970BBB" w:rsidP="00D15BF2">
      <w:pPr>
        <w:pStyle w:val="NormalWeb"/>
        <w:shd w:val="clear" w:color="auto" w:fill="FFFFFF"/>
        <w:spacing w:before="0" w:beforeAutospacing="0" w:after="160" w:afterAutospacing="0"/>
        <w:ind w:left="720"/>
        <w:jc w:val="both"/>
        <w:rPr>
          <w:b/>
          <w:color w:val="000000"/>
          <w:sz w:val="32"/>
          <w:szCs w:val="32"/>
          <w:lang w:val="pt-BR"/>
        </w:rPr>
      </w:pPr>
    </w:p>
    <w:p w14:paraId="154026F7" w14:textId="7BD8A711" w:rsidR="00D15BF2" w:rsidRDefault="00D15BF2"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Pr>
          <w:b/>
          <w:color w:val="000000"/>
          <w:sz w:val="32"/>
          <w:szCs w:val="32"/>
          <w:lang w:val="pt-BR"/>
        </w:rPr>
        <w:t>Comentários:</w:t>
      </w:r>
    </w:p>
    <w:p w14:paraId="119EC5C2" w14:textId="77777777" w:rsidR="00225C8D"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Comentários são um recurso muito utilizados na programação que ajuda no entendimento do código por meio de “notas do autor”. Eles são ignorados na hora da compilação, ou seja, não são lidos pela máquina, apenas pelos desenvolvedores. É muito importante deixar notas pelo código explicando o que está sendo feito e qual o seu objetivo com cada bloco.</w:t>
      </w:r>
    </w:p>
    <w:p w14:paraId="13469148" w14:textId="13155A41" w:rsidR="00D15BF2"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 xml:space="preserve"> No caso do Brino os comentários podem ser introduzidos por meio de uma barra dupla na frente da linha (//) fazendo com que essa linha em especifico seja um comentário. Outra forma de usar essa ferramenta é pelo uso de uma barra acompanhada por um asterisco (</w:t>
      </w:r>
      <w:r w:rsidRPr="00225C8D">
        <w:rPr>
          <w:color w:val="000000"/>
          <w:lang w:val="pt-BR"/>
        </w:rPr>
        <w:t>/*</w:t>
      </w:r>
      <w:r>
        <w:rPr>
          <w:color w:val="000000"/>
          <w:lang w:val="pt-BR"/>
        </w:rPr>
        <w:t>) abrindo um bloco de comentário que só ira terminar em um asterisco seguido por uma barra (</w:t>
      </w:r>
      <w:r w:rsidRPr="00225C8D">
        <w:rPr>
          <w:color w:val="000000"/>
          <w:lang w:val="pt-BR"/>
        </w:rPr>
        <w:t>*/</w:t>
      </w:r>
      <w:r>
        <w:rPr>
          <w:color w:val="000000"/>
          <w:lang w:val="pt-BR"/>
        </w:rPr>
        <w:t>).</w:t>
      </w:r>
    </w:p>
    <w:p w14:paraId="7D6C783C" w14:textId="4AEA3853" w:rsidR="00970BBB" w:rsidRDefault="00225C8D" w:rsidP="00225C8D">
      <w:pPr>
        <w:pStyle w:val="NormalWeb"/>
        <w:shd w:val="clear" w:color="auto" w:fill="FFFFFF"/>
        <w:spacing w:before="0" w:beforeAutospacing="0" w:after="160" w:afterAutospacing="0"/>
        <w:ind w:firstLine="360"/>
        <w:jc w:val="both"/>
        <w:rPr>
          <w:color w:val="000000"/>
          <w:lang w:val="pt-BR"/>
        </w:rPr>
      </w:pPr>
      <w:r>
        <w:rPr>
          <w:color w:val="000000"/>
          <w:lang w:val="pt-BR"/>
        </w:rPr>
        <w:t>Ex.: // Isso é um comentário.</w:t>
      </w:r>
    </w:p>
    <w:p w14:paraId="1398A478" w14:textId="77777777" w:rsidR="00225C8D" w:rsidRPr="00225C8D" w:rsidRDefault="00225C8D" w:rsidP="00225C8D">
      <w:pPr>
        <w:pStyle w:val="NormalWeb"/>
        <w:shd w:val="clear" w:color="auto" w:fill="FFFFFF"/>
        <w:spacing w:before="0" w:beforeAutospacing="0" w:after="160" w:afterAutospacing="0"/>
        <w:ind w:firstLine="360"/>
        <w:jc w:val="both"/>
        <w:rPr>
          <w:color w:val="000000"/>
          <w:lang w:val="pt-BR"/>
        </w:rPr>
      </w:pPr>
    </w:p>
    <w:p w14:paraId="70564AF6" w14:textId="1500FA83" w:rsidR="00970BBB" w:rsidRDefault="00970BBB"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Instruções de controle:</w:t>
      </w:r>
    </w:p>
    <w:p w14:paraId="61EA5606" w14:textId="64806E20" w:rsidR="00225C8D" w:rsidRDefault="00F00845"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nos, as maquinas são capazes de tomarem decisões, porém de maneira muito mais simples. Os códigos fazem decisões por meio das chamadas operações booleanas.</w:t>
      </w:r>
      <w:r w:rsidR="000A4FCC">
        <w:rPr>
          <w:color w:val="000000"/>
          <w:lang w:val="pt-BR"/>
        </w:rPr>
        <w:t xml:space="preserve"> Para essas operações podem existir apenas dois resultados. Uma forma de pensar quanto a isso é usando ideias o cotidiano. Por exemplo, se estiver chovendo devo pegar o guarda-chuva, caso contrário, não preciso pega-lo.  Nesse caso a expressão booleana seria o estado de estar chovendo ou não </w:t>
      </w:r>
      <w:proofErr w:type="gramStart"/>
      <w:r w:rsidR="000A4FCC">
        <w:rPr>
          <w:color w:val="000000"/>
          <w:lang w:val="pt-BR"/>
        </w:rPr>
        <w:t>e</w:t>
      </w:r>
      <w:proofErr w:type="gramEnd"/>
      <w:r w:rsidR="000A4FCC">
        <w:rPr>
          <w:color w:val="000000"/>
          <w:lang w:val="pt-BR"/>
        </w:rPr>
        <w:t xml:space="preserve"> a instrução de controle seria pegar ou não o guarda-chuva.</w:t>
      </w:r>
    </w:p>
    <w:p w14:paraId="626E0D66" w14:textId="77777777" w:rsidR="00E752F0" w:rsidRDefault="000A4FCC" w:rsidP="00F00845">
      <w:pPr>
        <w:pStyle w:val="NormalWeb"/>
        <w:shd w:val="clear" w:color="auto" w:fill="FFFFFF"/>
        <w:spacing w:before="0" w:beforeAutospacing="0" w:after="160" w:afterAutospacing="0"/>
        <w:ind w:firstLine="360"/>
        <w:jc w:val="both"/>
        <w:rPr>
          <w:noProof/>
          <w:color w:val="000000"/>
          <w:lang w:val="pt-BR" w:eastAsia="pt-BR"/>
        </w:rPr>
      </w:pPr>
      <w:r>
        <w:rPr>
          <w:color w:val="000000"/>
          <w:lang w:val="pt-BR"/>
        </w:rPr>
        <w:t xml:space="preserve">Uma forma muito usada para representar essas situações é </w:t>
      </w:r>
      <w:r w:rsidR="00E752F0">
        <w:rPr>
          <w:color w:val="000000"/>
          <w:lang w:val="pt-BR"/>
        </w:rPr>
        <w:t>por meio de diagramas de blocos como o representado a seguir:</w:t>
      </w:r>
      <w:r w:rsidR="00E752F0" w:rsidRPr="00E752F0">
        <w:rPr>
          <w:noProof/>
          <w:color w:val="000000"/>
          <w:lang w:val="pt-BR" w:eastAsia="pt-BR"/>
        </w:rPr>
        <w:t xml:space="preserve"> </w:t>
      </w:r>
    </w:p>
    <w:p w14:paraId="2E0DA6EE" w14:textId="6D90B724" w:rsidR="000A4FCC" w:rsidRDefault="00E752F0" w:rsidP="00F00845">
      <w:pPr>
        <w:pStyle w:val="NormalWeb"/>
        <w:shd w:val="clear" w:color="auto" w:fill="FFFFFF"/>
        <w:spacing w:before="0" w:beforeAutospacing="0" w:after="160" w:afterAutospacing="0"/>
        <w:ind w:firstLine="360"/>
        <w:jc w:val="both"/>
        <w:rPr>
          <w:color w:val="000000"/>
          <w:lang w:val="pt-BR"/>
        </w:rPr>
      </w:pPr>
      <w:r>
        <w:rPr>
          <w:noProof/>
          <w:color w:val="000000"/>
          <w:lang w:val="pt-BR" w:eastAsia="pt-BR"/>
        </w:rPr>
        <w:lastRenderedPageBreak/>
        <w:drawing>
          <wp:inline distT="0" distB="0" distL="0" distR="0" wp14:anchorId="63CEC36E" wp14:editId="2AC9B389">
            <wp:extent cx="5486400" cy="3200400"/>
            <wp:effectExtent l="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8F7F140" w14:textId="1A9E9681"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Agora que temos uma noção do que se trata podemos estudar os Operadores Relacionais. Eles nada mais são do que comparadores que usaremos para analisar informações tendo uma saída de Verdadeiro ou Falso.</w:t>
      </w:r>
    </w:p>
    <w:p w14:paraId="708432D2" w14:textId="37E7F1FE"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Os operadores estão representados na tabela a seguir:</w:t>
      </w:r>
    </w:p>
    <w:tbl>
      <w:tblPr>
        <w:tblStyle w:val="Tabelacomgrade"/>
        <w:tblW w:w="0" w:type="auto"/>
        <w:tblLook w:val="04A0" w:firstRow="1" w:lastRow="0" w:firstColumn="1" w:lastColumn="0" w:noHBand="0" w:noVBand="1"/>
      </w:tblPr>
      <w:tblGrid>
        <w:gridCol w:w="1123"/>
        <w:gridCol w:w="1863"/>
        <w:gridCol w:w="4522"/>
      </w:tblGrid>
      <w:tr w:rsidR="00E752F0" w14:paraId="2F0A8E34" w14:textId="075BD787" w:rsidTr="00E752F0">
        <w:tc>
          <w:tcPr>
            <w:tcW w:w="0" w:type="auto"/>
          </w:tcPr>
          <w:p w14:paraId="670177CC" w14:textId="69D01EFB" w:rsidR="00E752F0" w:rsidRDefault="00E752F0" w:rsidP="00F00845">
            <w:pPr>
              <w:pStyle w:val="NormalWeb"/>
              <w:spacing w:before="0" w:beforeAutospacing="0" w:after="160" w:afterAutospacing="0"/>
              <w:jc w:val="both"/>
              <w:rPr>
                <w:color w:val="000000"/>
                <w:lang w:val="pt-BR"/>
              </w:rPr>
            </w:pPr>
            <w:r>
              <w:rPr>
                <w:color w:val="000000"/>
                <w:lang w:val="pt-BR"/>
              </w:rPr>
              <w:t>Operador</w:t>
            </w:r>
          </w:p>
        </w:tc>
        <w:tc>
          <w:tcPr>
            <w:tcW w:w="0" w:type="auto"/>
          </w:tcPr>
          <w:p w14:paraId="3E5DC991" w14:textId="6AFF69D0" w:rsidR="00E752F0" w:rsidRDefault="00E752F0" w:rsidP="00F00845">
            <w:pPr>
              <w:pStyle w:val="NormalWeb"/>
              <w:spacing w:before="0" w:beforeAutospacing="0" w:after="160" w:afterAutospacing="0"/>
              <w:jc w:val="both"/>
              <w:rPr>
                <w:color w:val="000000"/>
                <w:lang w:val="pt-BR"/>
              </w:rPr>
            </w:pPr>
            <w:r>
              <w:rPr>
                <w:color w:val="000000"/>
                <w:lang w:val="pt-BR"/>
              </w:rPr>
              <w:t>Descrição</w:t>
            </w:r>
          </w:p>
        </w:tc>
        <w:tc>
          <w:tcPr>
            <w:tcW w:w="4522" w:type="dxa"/>
          </w:tcPr>
          <w:p w14:paraId="696817E7" w14:textId="5C596475" w:rsidR="00E752F0" w:rsidRDefault="00E752F0" w:rsidP="00F00845">
            <w:pPr>
              <w:pStyle w:val="NormalWeb"/>
              <w:spacing w:before="0" w:beforeAutospacing="0" w:after="160" w:afterAutospacing="0"/>
              <w:jc w:val="both"/>
              <w:rPr>
                <w:color w:val="000000"/>
                <w:lang w:val="pt-BR"/>
              </w:rPr>
            </w:pPr>
            <w:r>
              <w:rPr>
                <w:color w:val="000000"/>
                <w:lang w:val="pt-BR"/>
              </w:rPr>
              <w:t>Exemplo</w:t>
            </w:r>
          </w:p>
        </w:tc>
      </w:tr>
      <w:tr w:rsidR="00E752F0" w14:paraId="4F1A0C8F" w14:textId="5969EC28" w:rsidTr="00E752F0">
        <w:tc>
          <w:tcPr>
            <w:tcW w:w="0" w:type="auto"/>
          </w:tcPr>
          <w:p w14:paraId="42FE2227" w14:textId="737222EC" w:rsidR="00E752F0" w:rsidRDefault="00E752F0" w:rsidP="00F00845">
            <w:pPr>
              <w:pStyle w:val="NormalWeb"/>
              <w:spacing w:before="0" w:beforeAutospacing="0" w:after="160" w:afterAutospacing="0"/>
              <w:jc w:val="both"/>
              <w:rPr>
                <w:color w:val="000000"/>
                <w:lang w:val="pt-BR"/>
              </w:rPr>
            </w:pPr>
            <w:r>
              <w:rPr>
                <w:color w:val="000000"/>
                <w:lang w:val="pt-BR"/>
              </w:rPr>
              <w:t xml:space="preserve"> &gt;</w:t>
            </w:r>
          </w:p>
        </w:tc>
        <w:tc>
          <w:tcPr>
            <w:tcW w:w="0" w:type="auto"/>
          </w:tcPr>
          <w:p w14:paraId="2A711407" w14:textId="7DD34FF5" w:rsidR="00E752F0" w:rsidRDefault="00E752F0" w:rsidP="00F00845">
            <w:pPr>
              <w:pStyle w:val="NormalWeb"/>
              <w:spacing w:before="0" w:beforeAutospacing="0" w:after="160" w:afterAutospacing="0"/>
              <w:jc w:val="both"/>
              <w:rPr>
                <w:color w:val="000000"/>
                <w:lang w:val="pt-BR"/>
              </w:rPr>
            </w:pPr>
            <w:r>
              <w:rPr>
                <w:color w:val="000000"/>
                <w:lang w:val="pt-BR"/>
              </w:rPr>
              <w:t>Maior que</w:t>
            </w:r>
          </w:p>
        </w:tc>
        <w:tc>
          <w:tcPr>
            <w:tcW w:w="4522" w:type="dxa"/>
          </w:tcPr>
          <w:p w14:paraId="4F95A24E" w14:textId="6EE6F783" w:rsidR="00E752F0" w:rsidRDefault="00E752F0" w:rsidP="00F00845">
            <w:pPr>
              <w:pStyle w:val="NormalWeb"/>
              <w:spacing w:before="0" w:beforeAutospacing="0" w:after="160" w:afterAutospacing="0"/>
              <w:jc w:val="both"/>
              <w:rPr>
                <w:color w:val="000000"/>
                <w:lang w:val="pt-BR"/>
              </w:rPr>
            </w:pPr>
            <w:r>
              <w:rPr>
                <w:color w:val="000000"/>
                <w:lang w:val="pt-BR"/>
              </w:rPr>
              <w:t>2 &gt; 1; Verdadeiro</w:t>
            </w:r>
          </w:p>
        </w:tc>
      </w:tr>
      <w:tr w:rsidR="00E752F0" w14:paraId="38EDEED0" w14:textId="3A807A21" w:rsidTr="00E752F0">
        <w:tc>
          <w:tcPr>
            <w:tcW w:w="0" w:type="auto"/>
          </w:tcPr>
          <w:p w14:paraId="3560B6BF" w14:textId="6DE097FC" w:rsidR="00E752F0" w:rsidRDefault="00E752F0" w:rsidP="00F00845">
            <w:pPr>
              <w:pStyle w:val="NormalWeb"/>
              <w:spacing w:before="0" w:beforeAutospacing="0" w:after="160" w:afterAutospacing="0"/>
              <w:jc w:val="both"/>
              <w:rPr>
                <w:color w:val="000000"/>
                <w:lang w:val="pt-BR"/>
              </w:rPr>
            </w:pPr>
            <w:r>
              <w:rPr>
                <w:color w:val="000000"/>
                <w:lang w:val="pt-BR"/>
              </w:rPr>
              <w:t>&gt;=</w:t>
            </w:r>
          </w:p>
        </w:tc>
        <w:tc>
          <w:tcPr>
            <w:tcW w:w="0" w:type="auto"/>
          </w:tcPr>
          <w:p w14:paraId="5A4F8D55" w14:textId="2EAF6437" w:rsidR="00E752F0" w:rsidRDefault="00E752F0" w:rsidP="00F00845">
            <w:pPr>
              <w:pStyle w:val="NormalWeb"/>
              <w:spacing w:before="0" w:beforeAutospacing="0" w:after="160" w:afterAutospacing="0"/>
              <w:jc w:val="both"/>
              <w:rPr>
                <w:color w:val="000000"/>
                <w:lang w:val="pt-BR"/>
              </w:rPr>
            </w:pPr>
            <w:r>
              <w:rPr>
                <w:color w:val="000000"/>
                <w:lang w:val="pt-BR"/>
              </w:rPr>
              <w:t>Maior ou igual a</w:t>
            </w:r>
          </w:p>
        </w:tc>
        <w:tc>
          <w:tcPr>
            <w:tcW w:w="4522" w:type="dxa"/>
          </w:tcPr>
          <w:p w14:paraId="6DDA1E20" w14:textId="16E51325" w:rsidR="00E752F0" w:rsidRDefault="00E752F0" w:rsidP="00F00845">
            <w:pPr>
              <w:pStyle w:val="NormalWeb"/>
              <w:spacing w:before="0" w:beforeAutospacing="0" w:after="160" w:afterAutospacing="0"/>
              <w:jc w:val="both"/>
              <w:rPr>
                <w:color w:val="000000"/>
                <w:lang w:val="pt-BR"/>
              </w:rPr>
            </w:pPr>
            <w:r>
              <w:rPr>
                <w:color w:val="000000"/>
                <w:lang w:val="pt-BR"/>
              </w:rPr>
              <w:t>2 &gt;= 2; Verdadeiro</w:t>
            </w:r>
          </w:p>
        </w:tc>
      </w:tr>
      <w:tr w:rsidR="00E752F0" w14:paraId="6A780E57" w14:textId="63C29F2B" w:rsidTr="00E752F0">
        <w:tc>
          <w:tcPr>
            <w:tcW w:w="0" w:type="auto"/>
          </w:tcPr>
          <w:p w14:paraId="1AEF81D9" w14:textId="5C339EF9" w:rsidR="00E752F0" w:rsidRDefault="00E752F0" w:rsidP="00F00845">
            <w:pPr>
              <w:pStyle w:val="NormalWeb"/>
              <w:spacing w:before="0" w:beforeAutospacing="0" w:after="160" w:afterAutospacing="0"/>
              <w:jc w:val="both"/>
              <w:rPr>
                <w:color w:val="000000"/>
                <w:lang w:val="pt-BR"/>
              </w:rPr>
            </w:pPr>
            <w:r>
              <w:rPr>
                <w:color w:val="000000"/>
                <w:lang w:val="pt-BR"/>
              </w:rPr>
              <w:t>&lt;</w:t>
            </w:r>
          </w:p>
        </w:tc>
        <w:tc>
          <w:tcPr>
            <w:tcW w:w="0" w:type="auto"/>
          </w:tcPr>
          <w:p w14:paraId="715524F7" w14:textId="19A44F59" w:rsidR="00E752F0" w:rsidRDefault="00E752F0" w:rsidP="00F00845">
            <w:pPr>
              <w:pStyle w:val="NormalWeb"/>
              <w:spacing w:before="0" w:beforeAutospacing="0" w:after="160" w:afterAutospacing="0"/>
              <w:jc w:val="both"/>
              <w:rPr>
                <w:color w:val="000000"/>
                <w:lang w:val="pt-BR"/>
              </w:rPr>
            </w:pPr>
            <w:r>
              <w:rPr>
                <w:color w:val="000000"/>
                <w:lang w:val="pt-BR"/>
              </w:rPr>
              <w:t>Menor que</w:t>
            </w:r>
          </w:p>
        </w:tc>
        <w:tc>
          <w:tcPr>
            <w:tcW w:w="4522" w:type="dxa"/>
          </w:tcPr>
          <w:p w14:paraId="3C61240A" w14:textId="2DB24245" w:rsidR="00E752F0" w:rsidRDefault="00E752F0" w:rsidP="00F00845">
            <w:pPr>
              <w:pStyle w:val="NormalWeb"/>
              <w:spacing w:before="0" w:beforeAutospacing="0" w:after="160" w:afterAutospacing="0"/>
              <w:jc w:val="both"/>
              <w:rPr>
                <w:color w:val="000000"/>
                <w:lang w:val="pt-BR"/>
              </w:rPr>
            </w:pPr>
            <w:r>
              <w:rPr>
                <w:color w:val="000000"/>
                <w:lang w:val="pt-BR"/>
              </w:rPr>
              <w:t>2 &lt; 1; Falso</w:t>
            </w:r>
          </w:p>
        </w:tc>
      </w:tr>
      <w:tr w:rsidR="00E752F0" w14:paraId="7353BB34" w14:textId="75B0714A" w:rsidTr="00E752F0">
        <w:tc>
          <w:tcPr>
            <w:tcW w:w="0" w:type="auto"/>
          </w:tcPr>
          <w:p w14:paraId="1ACB0E21" w14:textId="43669D2F" w:rsidR="00E752F0" w:rsidRDefault="00E752F0" w:rsidP="00F00845">
            <w:pPr>
              <w:pStyle w:val="NormalWeb"/>
              <w:spacing w:before="0" w:beforeAutospacing="0" w:after="160" w:afterAutospacing="0"/>
              <w:jc w:val="both"/>
              <w:rPr>
                <w:color w:val="000000"/>
                <w:lang w:val="pt-BR"/>
              </w:rPr>
            </w:pPr>
            <w:r>
              <w:rPr>
                <w:color w:val="000000"/>
                <w:lang w:val="pt-BR"/>
              </w:rPr>
              <w:t>&lt;=</w:t>
            </w:r>
          </w:p>
        </w:tc>
        <w:tc>
          <w:tcPr>
            <w:tcW w:w="0" w:type="auto"/>
          </w:tcPr>
          <w:p w14:paraId="7AE9B864" w14:textId="4F84DA1B" w:rsidR="00E752F0" w:rsidRDefault="00E752F0" w:rsidP="00F00845">
            <w:pPr>
              <w:pStyle w:val="NormalWeb"/>
              <w:spacing w:before="0" w:beforeAutospacing="0" w:after="160" w:afterAutospacing="0"/>
              <w:jc w:val="both"/>
              <w:rPr>
                <w:color w:val="000000"/>
                <w:lang w:val="pt-BR"/>
              </w:rPr>
            </w:pPr>
            <w:r>
              <w:rPr>
                <w:color w:val="000000"/>
                <w:lang w:val="pt-BR"/>
              </w:rPr>
              <w:t>Menor ou igual a</w:t>
            </w:r>
          </w:p>
        </w:tc>
        <w:tc>
          <w:tcPr>
            <w:tcW w:w="4522" w:type="dxa"/>
          </w:tcPr>
          <w:p w14:paraId="0CF72609" w14:textId="2AA51747" w:rsidR="00E752F0" w:rsidRDefault="00E752F0" w:rsidP="00F00845">
            <w:pPr>
              <w:pStyle w:val="NormalWeb"/>
              <w:spacing w:before="0" w:beforeAutospacing="0" w:after="160" w:afterAutospacing="0"/>
              <w:jc w:val="both"/>
              <w:rPr>
                <w:color w:val="000000"/>
                <w:lang w:val="pt-BR"/>
              </w:rPr>
            </w:pPr>
            <w:r>
              <w:rPr>
                <w:color w:val="000000"/>
                <w:lang w:val="pt-BR"/>
              </w:rPr>
              <w:t>2 &lt;= 2; Verdadeiro</w:t>
            </w:r>
          </w:p>
        </w:tc>
      </w:tr>
      <w:tr w:rsidR="00E752F0" w14:paraId="347A078F" w14:textId="007AEE61" w:rsidTr="00E752F0">
        <w:tc>
          <w:tcPr>
            <w:tcW w:w="0" w:type="auto"/>
          </w:tcPr>
          <w:p w14:paraId="6E41A2DD" w14:textId="52A8EF09" w:rsidR="00E752F0" w:rsidRDefault="00E752F0" w:rsidP="00F00845">
            <w:pPr>
              <w:pStyle w:val="NormalWeb"/>
              <w:spacing w:before="0" w:beforeAutospacing="0" w:after="160" w:afterAutospacing="0"/>
              <w:jc w:val="both"/>
              <w:rPr>
                <w:color w:val="000000"/>
                <w:lang w:val="pt-BR"/>
              </w:rPr>
            </w:pPr>
            <w:r>
              <w:rPr>
                <w:color w:val="000000"/>
                <w:lang w:val="pt-BR"/>
              </w:rPr>
              <w:t>==</w:t>
            </w:r>
          </w:p>
        </w:tc>
        <w:tc>
          <w:tcPr>
            <w:tcW w:w="0" w:type="auto"/>
          </w:tcPr>
          <w:p w14:paraId="6711E48E" w14:textId="36B0104E" w:rsidR="00E752F0" w:rsidRDefault="00E752F0" w:rsidP="00F00845">
            <w:pPr>
              <w:pStyle w:val="NormalWeb"/>
              <w:spacing w:before="0" w:beforeAutospacing="0" w:after="160" w:afterAutospacing="0"/>
              <w:jc w:val="both"/>
              <w:rPr>
                <w:color w:val="000000"/>
                <w:lang w:val="pt-BR"/>
              </w:rPr>
            </w:pPr>
            <w:r>
              <w:rPr>
                <w:color w:val="000000"/>
                <w:lang w:val="pt-BR"/>
              </w:rPr>
              <w:t>Igualdade</w:t>
            </w:r>
          </w:p>
        </w:tc>
        <w:tc>
          <w:tcPr>
            <w:tcW w:w="4522" w:type="dxa"/>
          </w:tcPr>
          <w:p w14:paraId="0717C12E" w14:textId="1A7AB9D7" w:rsidR="00E752F0" w:rsidRDefault="00E752F0" w:rsidP="00F00845">
            <w:pPr>
              <w:pStyle w:val="NormalWeb"/>
              <w:spacing w:before="0" w:beforeAutospacing="0" w:after="160" w:afterAutospacing="0"/>
              <w:jc w:val="both"/>
              <w:rPr>
                <w:color w:val="000000"/>
                <w:lang w:val="pt-BR"/>
              </w:rPr>
            </w:pPr>
            <w:r>
              <w:rPr>
                <w:color w:val="000000"/>
                <w:lang w:val="pt-BR"/>
              </w:rPr>
              <w:t>A == A; verdadeiro</w:t>
            </w:r>
          </w:p>
        </w:tc>
      </w:tr>
      <w:tr w:rsidR="00E752F0" w14:paraId="2746FFCD" w14:textId="355AAF32" w:rsidTr="00E752F0">
        <w:tc>
          <w:tcPr>
            <w:tcW w:w="0" w:type="auto"/>
          </w:tcPr>
          <w:p w14:paraId="4880C8F9" w14:textId="35E719BE" w:rsidR="00E752F0" w:rsidRDefault="00E752F0" w:rsidP="00F00845">
            <w:pPr>
              <w:pStyle w:val="NormalWeb"/>
              <w:spacing w:before="0" w:beforeAutospacing="0" w:after="160" w:afterAutospacing="0"/>
              <w:jc w:val="both"/>
              <w:rPr>
                <w:color w:val="000000"/>
                <w:lang w:val="pt-BR"/>
              </w:rPr>
            </w:pPr>
            <w:r>
              <w:rPr>
                <w:color w:val="000000"/>
                <w:lang w:val="pt-BR"/>
              </w:rPr>
              <w:t>!=</w:t>
            </w:r>
          </w:p>
        </w:tc>
        <w:tc>
          <w:tcPr>
            <w:tcW w:w="0" w:type="auto"/>
          </w:tcPr>
          <w:p w14:paraId="0FAAD200" w14:textId="1B6E59A7" w:rsidR="00E752F0" w:rsidRDefault="00E752F0" w:rsidP="00F00845">
            <w:pPr>
              <w:pStyle w:val="NormalWeb"/>
              <w:spacing w:before="0" w:beforeAutospacing="0" w:after="160" w:afterAutospacing="0"/>
              <w:jc w:val="both"/>
              <w:rPr>
                <w:color w:val="000000"/>
                <w:lang w:val="pt-BR"/>
              </w:rPr>
            </w:pPr>
            <w:r>
              <w:rPr>
                <w:color w:val="000000"/>
                <w:lang w:val="pt-BR"/>
              </w:rPr>
              <w:t>Desigualdade</w:t>
            </w:r>
          </w:p>
        </w:tc>
        <w:tc>
          <w:tcPr>
            <w:tcW w:w="4522" w:type="dxa"/>
          </w:tcPr>
          <w:p w14:paraId="72FFD9F4" w14:textId="1CD4540B" w:rsidR="00E752F0" w:rsidRDefault="00E752F0" w:rsidP="00F00845">
            <w:pPr>
              <w:pStyle w:val="NormalWeb"/>
              <w:spacing w:before="0" w:beforeAutospacing="0" w:after="160" w:afterAutospacing="0"/>
              <w:jc w:val="both"/>
              <w:rPr>
                <w:color w:val="000000"/>
                <w:lang w:val="pt-BR"/>
              </w:rPr>
            </w:pPr>
            <w:proofErr w:type="gramStart"/>
            <w:r>
              <w:rPr>
                <w:color w:val="000000"/>
                <w:lang w:val="pt-BR"/>
              </w:rPr>
              <w:t>A !</w:t>
            </w:r>
            <w:proofErr w:type="gramEnd"/>
            <w:r>
              <w:rPr>
                <w:color w:val="000000"/>
                <w:lang w:val="pt-BR"/>
              </w:rPr>
              <w:t>= A; Falso</w:t>
            </w:r>
          </w:p>
        </w:tc>
      </w:tr>
    </w:tbl>
    <w:p w14:paraId="6CBD5EBA" w14:textId="3012B789" w:rsidR="00E752F0" w:rsidRDefault="00E752F0" w:rsidP="00F00845">
      <w:pPr>
        <w:pStyle w:val="NormalWeb"/>
        <w:shd w:val="clear" w:color="auto" w:fill="FFFFFF"/>
        <w:spacing w:before="0" w:beforeAutospacing="0" w:after="160" w:afterAutospacing="0"/>
        <w:ind w:firstLine="360"/>
        <w:jc w:val="both"/>
        <w:rPr>
          <w:color w:val="000000"/>
          <w:lang w:val="pt-BR"/>
        </w:rPr>
      </w:pPr>
      <w:r>
        <w:rPr>
          <w:color w:val="000000"/>
          <w:lang w:val="pt-BR"/>
        </w:rPr>
        <w:t>Assim como podemos observar os operadores não estão limitados a comparar apenas números, mas também podem comparar Letras e outras variáveis.</w:t>
      </w:r>
    </w:p>
    <w:p w14:paraId="5917D51D" w14:textId="257BEE7C" w:rsidR="00E752F0" w:rsidRPr="00E752F0" w:rsidRDefault="00E752F0" w:rsidP="00F00845">
      <w:pPr>
        <w:pStyle w:val="NormalWeb"/>
        <w:shd w:val="clear" w:color="auto" w:fill="FFFFFF"/>
        <w:spacing w:before="0" w:beforeAutospacing="0" w:after="160" w:afterAutospacing="0"/>
        <w:ind w:firstLine="360"/>
        <w:jc w:val="both"/>
        <w:rPr>
          <w:color w:val="000000"/>
          <w:lang w:val="pt-BR"/>
        </w:rPr>
      </w:pPr>
      <w:r>
        <w:rPr>
          <w:b/>
          <w:color w:val="000000"/>
          <w:lang w:val="pt-BR"/>
        </w:rPr>
        <w:t xml:space="preserve">Nota: </w:t>
      </w:r>
      <w:r>
        <w:rPr>
          <w:color w:val="000000"/>
          <w:lang w:val="pt-BR"/>
        </w:rPr>
        <w:t>Tome cuidado!!! Não se esqueça que o símbolo = faz uma atribuição sendo diferente do == que faz uma comparação.</w:t>
      </w:r>
    </w:p>
    <w:p w14:paraId="658F13EB" w14:textId="2D68743B" w:rsidR="00E752F0" w:rsidRDefault="00B3554A" w:rsidP="00F00845">
      <w:pPr>
        <w:pStyle w:val="NormalWeb"/>
        <w:shd w:val="clear" w:color="auto" w:fill="FFFFFF"/>
        <w:spacing w:before="0" w:beforeAutospacing="0" w:after="160" w:afterAutospacing="0"/>
        <w:ind w:firstLine="360"/>
        <w:jc w:val="both"/>
        <w:rPr>
          <w:color w:val="000000"/>
          <w:lang w:val="pt-BR"/>
        </w:rPr>
      </w:pPr>
      <w:r>
        <w:rPr>
          <w:color w:val="000000"/>
          <w:lang w:val="pt-BR"/>
        </w:rPr>
        <w:t xml:space="preserve">Tendo uma ideia de como obter resultados Verdadeiros e Falsos podemos desenvolver um pouco mais a ideia usando os operadores condicionais. Esses são os operadores que vamos usar para tomar decisões quando associados aos comparadores. </w:t>
      </w:r>
      <w:bookmarkStart w:id="0" w:name="_GoBack"/>
      <w:bookmarkEnd w:id="0"/>
    </w:p>
    <w:p w14:paraId="43C3E62D" w14:textId="12F0ABF6" w:rsidR="00E752F0" w:rsidRPr="00225C8D" w:rsidRDefault="00E752F0" w:rsidP="00F00845">
      <w:pPr>
        <w:pStyle w:val="NormalWeb"/>
        <w:shd w:val="clear" w:color="auto" w:fill="FFFFFF"/>
        <w:spacing w:before="0" w:beforeAutospacing="0" w:after="160" w:afterAutospacing="0"/>
        <w:ind w:firstLine="360"/>
        <w:jc w:val="both"/>
        <w:rPr>
          <w:color w:val="000000"/>
          <w:lang w:val="pt-BR"/>
        </w:rPr>
      </w:pPr>
    </w:p>
    <w:p w14:paraId="0FB29148" w14:textId="77777777" w:rsidR="00225C8D" w:rsidRPr="00970BBB" w:rsidRDefault="00225C8D" w:rsidP="00225C8D">
      <w:pPr>
        <w:pStyle w:val="NormalWeb"/>
        <w:shd w:val="clear" w:color="auto" w:fill="FFFFFF"/>
        <w:spacing w:before="0" w:beforeAutospacing="0" w:after="160" w:afterAutospacing="0"/>
        <w:jc w:val="both"/>
        <w:rPr>
          <w:b/>
          <w:color w:val="000000"/>
          <w:sz w:val="32"/>
          <w:szCs w:val="32"/>
          <w:lang w:val="pt-BR"/>
        </w:rPr>
      </w:pPr>
    </w:p>
    <w:p w14:paraId="7F762C8B" w14:textId="2E6871F8" w:rsidR="00970BBB" w:rsidRPr="00970BBB" w:rsidRDefault="00970BBB"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Loops:</w:t>
      </w:r>
    </w:p>
    <w:p w14:paraId="229E4FCF" w14:textId="42F7CF16" w:rsidR="00970BBB" w:rsidRPr="00970BBB" w:rsidRDefault="00970BBB" w:rsidP="00D15BF2">
      <w:pPr>
        <w:pStyle w:val="NormalWeb"/>
        <w:numPr>
          <w:ilvl w:val="0"/>
          <w:numId w:val="6"/>
        </w:numPr>
        <w:shd w:val="clear" w:color="auto" w:fill="FFFFFF"/>
        <w:spacing w:before="0" w:beforeAutospacing="0" w:after="160" w:afterAutospacing="0"/>
        <w:jc w:val="both"/>
        <w:rPr>
          <w:b/>
          <w:color w:val="000000"/>
          <w:sz w:val="32"/>
          <w:szCs w:val="32"/>
          <w:lang w:val="pt-BR"/>
        </w:rPr>
      </w:pPr>
      <w:r w:rsidRPr="00970BBB">
        <w:rPr>
          <w:b/>
          <w:color w:val="000000"/>
          <w:sz w:val="32"/>
          <w:szCs w:val="32"/>
          <w:lang w:val="pt-BR"/>
        </w:rPr>
        <w:t>Como criar funções:</w:t>
      </w:r>
    </w:p>
    <w:sectPr w:rsidR="00970BBB" w:rsidRPr="0097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7316"/>
    <w:multiLevelType w:val="hybridMultilevel"/>
    <w:tmpl w:val="C9A66FE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E021E7C"/>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F126E8"/>
    <w:multiLevelType w:val="hybridMultilevel"/>
    <w:tmpl w:val="57FA79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82C7B84"/>
    <w:multiLevelType w:val="hybridMultilevel"/>
    <w:tmpl w:val="8AB6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135A5"/>
    <w:multiLevelType w:val="hybridMultilevel"/>
    <w:tmpl w:val="6F407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2A34DE"/>
    <w:multiLevelType w:val="hybridMultilevel"/>
    <w:tmpl w:val="3D2C486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51F"/>
    <w:rsid w:val="00002408"/>
    <w:rsid w:val="000572CF"/>
    <w:rsid w:val="000A4FCC"/>
    <w:rsid w:val="0011237B"/>
    <w:rsid w:val="001136EC"/>
    <w:rsid w:val="0018372A"/>
    <w:rsid w:val="002145E1"/>
    <w:rsid w:val="00225C8D"/>
    <w:rsid w:val="002F7C05"/>
    <w:rsid w:val="0039751D"/>
    <w:rsid w:val="003B0374"/>
    <w:rsid w:val="003D350D"/>
    <w:rsid w:val="0056468A"/>
    <w:rsid w:val="00606AE5"/>
    <w:rsid w:val="0064551F"/>
    <w:rsid w:val="006D32FE"/>
    <w:rsid w:val="007F617A"/>
    <w:rsid w:val="008A3DA1"/>
    <w:rsid w:val="00970BBB"/>
    <w:rsid w:val="00A73B7D"/>
    <w:rsid w:val="00A97E5F"/>
    <w:rsid w:val="00AF7601"/>
    <w:rsid w:val="00B1515E"/>
    <w:rsid w:val="00B3554A"/>
    <w:rsid w:val="00BE0DF1"/>
    <w:rsid w:val="00C65A5D"/>
    <w:rsid w:val="00D15BF2"/>
    <w:rsid w:val="00D5643C"/>
    <w:rsid w:val="00E752F0"/>
    <w:rsid w:val="00EC5F23"/>
    <w:rsid w:val="00F00845"/>
    <w:rsid w:val="00F0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DC11"/>
  <w15:chartTrackingRefBased/>
  <w15:docId w15:val="{C09CDE63-898D-4B9E-B28B-672473BC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551F"/>
    <w:pPr>
      <w:ind w:left="720"/>
      <w:contextualSpacing/>
    </w:pPr>
  </w:style>
  <w:style w:type="paragraph" w:styleId="NormalWeb">
    <w:name w:val="Normal (Web)"/>
    <w:basedOn w:val="Normal"/>
    <w:uiPriority w:val="99"/>
    <w:unhideWhenUsed/>
    <w:rsid w:val="0064551F"/>
    <w:pPr>
      <w:spacing w:before="100" w:beforeAutospacing="1" w:after="100" w:afterAutospacing="1" w:line="240" w:lineRule="auto"/>
    </w:pPr>
    <w:rPr>
      <w:rFonts w:ascii="Times New Roman" w:eastAsia="Times New Roman" w:hAnsi="Times New Roman" w:cs="Times New Roman"/>
      <w:sz w:val="24"/>
      <w:szCs w:val="24"/>
    </w:rPr>
  </w:style>
  <w:style w:type="table" w:styleId="Tabelacomgrade">
    <w:name w:val="Table Grid"/>
    <w:basedOn w:val="Tabelanormal"/>
    <w:uiPriority w:val="39"/>
    <w:rsid w:val="00214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7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3486B6-1772-4F07-8324-833EF698C2E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pt-BR"/>
        </a:p>
      </dgm:t>
    </dgm:pt>
    <dgm:pt modelId="{C714DD78-CD80-4C77-8ABE-9EE5AA8423DE}">
      <dgm:prSet phldrT="[Texto]"/>
      <dgm:spPr/>
      <dgm:t>
        <a:bodyPr/>
        <a:lstStyle/>
        <a:p>
          <a:r>
            <a:rPr lang="pt-BR"/>
            <a:t>Está chovendo?</a:t>
          </a:r>
        </a:p>
      </dgm:t>
    </dgm:pt>
    <dgm:pt modelId="{D3CA5E4D-BCED-4CB1-9FE3-0D6421BF9E9B}" type="parTrans" cxnId="{8E047B89-2130-4D56-B70D-3AD3E5FC2346}">
      <dgm:prSet/>
      <dgm:spPr/>
      <dgm:t>
        <a:bodyPr/>
        <a:lstStyle/>
        <a:p>
          <a:endParaRPr lang="pt-BR"/>
        </a:p>
      </dgm:t>
    </dgm:pt>
    <dgm:pt modelId="{B239DA07-D305-4B4B-88DC-B546416141B9}" type="sibTrans" cxnId="{8E047B89-2130-4D56-B70D-3AD3E5FC2346}">
      <dgm:prSet/>
      <dgm:spPr/>
      <dgm:t>
        <a:bodyPr/>
        <a:lstStyle/>
        <a:p>
          <a:endParaRPr lang="pt-BR"/>
        </a:p>
      </dgm:t>
    </dgm:pt>
    <dgm:pt modelId="{11B8D029-77B0-4716-B510-95B883CEFB37}">
      <dgm:prSet phldrT="[Texto]"/>
      <dgm:spPr/>
      <dgm:t>
        <a:bodyPr/>
        <a:lstStyle/>
        <a:p>
          <a:r>
            <a:rPr lang="pt-BR"/>
            <a:t>Sim.</a:t>
          </a:r>
        </a:p>
      </dgm:t>
    </dgm:pt>
    <dgm:pt modelId="{0880B742-76F0-4963-8AF1-435D9815C721}" type="parTrans" cxnId="{C49F1F65-0C87-4700-8268-5B7EAAAE7404}">
      <dgm:prSet/>
      <dgm:spPr/>
      <dgm:t>
        <a:bodyPr/>
        <a:lstStyle/>
        <a:p>
          <a:endParaRPr lang="pt-BR"/>
        </a:p>
      </dgm:t>
    </dgm:pt>
    <dgm:pt modelId="{5AB16961-42C3-42D4-B99E-9B73EB24E135}" type="sibTrans" cxnId="{C49F1F65-0C87-4700-8268-5B7EAAAE7404}">
      <dgm:prSet/>
      <dgm:spPr/>
      <dgm:t>
        <a:bodyPr/>
        <a:lstStyle/>
        <a:p>
          <a:endParaRPr lang="pt-BR"/>
        </a:p>
      </dgm:t>
    </dgm:pt>
    <dgm:pt modelId="{30D9AF01-38AF-4E25-BC1B-A9364FA7AC13}">
      <dgm:prSet phldrT="[Texto]"/>
      <dgm:spPr/>
      <dgm:t>
        <a:bodyPr/>
        <a:lstStyle/>
        <a:p>
          <a:r>
            <a:rPr lang="pt-BR"/>
            <a:t>Pegar </a:t>
          </a:r>
        </a:p>
        <a:p>
          <a:r>
            <a:rPr lang="pt-BR"/>
            <a:t>guarda-chuva</a:t>
          </a:r>
        </a:p>
      </dgm:t>
    </dgm:pt>
    <dgm:pt modelId="{68F8F1DD-99A4-4431-979A-22BAC611750F}" type="parTrans" cxnId="{ADE74655-A6E8-4E0C-85CC-F2C35F141E64}">
      <dgm:prSet/>
      <dgm:spPr/>
      <dgm:t>
        <a:bodyPr/>
        <a:lstStyle/>
        <a:p>
          <a:endParaRPr lang="pt-BR"/>
        </a:p>
      </dgm:t>
    </dgm:pt>
    <dgm:pt modelId="{C12B5ACC-7ED8-4C32-81E4-B6B65B84C388}" type="sibTrans" cxnId="{ADE74655-A6E8-4E0C-85CC-F2C35F141E64}">
      <dgm:prSet/>
      <dgm:spPr/>
      <dgm:t>
        <a:bodyPr/>
        <a:lstStyle/>
        <a:p>
          <a:endParaRPr lang="pt-BR"/>
        </a:p>
      </dgm:t>
    </dgm:pt>
    <dgm:pt modelId="{B43B33D2-549E-4D68-A772-61CD66423E31}">
      <dgm:prSet phldrT="[Texto]"/>
      <dgm:spPr/>
      <dgm:t>
        <a:bodyPr/>
        <a:lstStyle/>
        <a:p>
          <a:r>
            <a:rPr lang="pt-BR"/>
            <a:t>Não.</a:t>
          </a:r>
        </a:p>
      </dgm:t>
    </dgm:pt>
    <dgm:pt modelId="{444C37B6-7B88-430B-B019-17E1EEB537BA}" type="parTrans" cxnId="{40FB866C-8C50-4D1B-929C-72FADC288CD2}">
      <dgm:prSet/>
      <dgm:spPr/>
      <dgm:t>
        <a:bodyPr/>
        <a:lstStyle/>
        <a:p>
          <a:endParaRPr lang="pt-BR"/>
        </a:p>
      </dgm:t>
    </dgm:pt>
    <dgm:pt modelId="{C60E04BD-217E-434A-AEE2-20BDD38242AF}" type="sibTrans" cxnId="{40FB866C-8C50-4D1B-929C-72FADC288CD2}">
      <dgm:prSet/>
      <dgm:spPr/>
      <dgm:t>
        <a:bodyPr/>
        <a:lstStyle/>
        <a:p>
          <a:endParaRPr lang="pt-BR"/>
        </a:p>
      </dgm:t>
    </dgm:pt>
    <dgm:pt modelId="{9756563B-F9AB-461C-B971-2C5148F3F624}">
      <dgm:prSet phldrT="[Texto]"/>
      <dgm:spPr/>
      <dgm:t>
        <a:bodyPr/>
        <a:lstStyle/>
        <a:p>
          <a:r>
            <a:rPr lang="pt-BR"/>
            <a:t>Nao pegar guarda-chuva</a:t>
          </a:r>
        </a:p>
      </dgm:t>
    </dgm:pt>
    <dgm:pt modelId="{032961F1-DEC8-454A-87F6-3AD44EECC36F}" type="parTrans" cxnId="{2ABB7DF8-3CD9-4430-996F-AB753B6907F3}">
      <dgm:prSet/>
      <dgm:spPr/>
      <dgm:t>
        <a:bodyPr/>
        <a:lstStyle/>
        <a:p>
          <a:endParaRPr lang="pt-BR"/>
        </a:p>
      </dgm:t>
    </dgm:pt>
    <dgm:pt modelId="{DCEB0CAB-90F5-4C87-B9E6-337CF61808D8}" type="sibTrans" cxnId="{2ABB7DF8-3CD9-4430-996F-AB753B6907F3}">
      <dgm:prSet/>
      <dgm:spPr/>
      <dgm:t>
        <a:bodyPr/>
        <a:lstStyle/>
        <a:p>
          <a:endParaRPr lang="pt-BR"/>
        </a:p>
      </dgm:t>
    </dgm:pt>
    <dgm:pt modelId="{888C5F9C-214C-4ECC-A7CF-E4622537C8F2}" type="pres">
      <dgm:prSet presAssocID="{013486B6-1772-4F07-8324-833EF698C2E1}" presName="diagram" presStyleCnt="0">
        <dgm:presLayoutVars>
          <dgm:chPref val="1"/>
          <dgm:dir/>
          <dgm:animOne val="branch"/>
          <dgm:animLvl val="lvl"/>
          <dgm:resizeHandles val="exact"/>
        </dgm:presLayoutVars>
      </dgm:prSet>
      <dgm:spPr/>
    </dgm:pt>
    <dgm:pt modelId="{5D9E6899-25A1-4732-BB69-60BBF9FECC43}" type="pres">
      <dgm:prSet presAssocID="{C714DD78-CD80-4C77-8ABE-9EE5AA8423DE}" presName="root1" presStyleCnt="0"/>
      <dgm:spPr/>
    </dgm:pt>
    <dgm:pt modelId="{40FD6B9A-9E05-4AE3-84D5-B7D6372AB9B0}" type="pres">
      <dgm:prSet presAssocID="{C714DD78-CD80-4C77-8ABE-9EE5AA8423DE}" presName="LevelOneTextNode" presStyleLbl="node0" presStyleIdx="0" presStyleCnt="1">
        <dgm:presLayoutVars>
          <dgm:chPref val="3"/>
        </dgm:presLayoutVars>
      </dgm:prSet>
      <dgm:spPr/>
      <dgm:t>
        <a:bodyPr/>
        <a:lstStyle/>
        <a:p>
          <a:endParaRPr lang="pt-BR"/>
        </a:p>
      </dgm:t>
    </dgm:pt>
    <dgm:pt modelId="{5EE1F969-9820-41C1-ADED-284E7C26FE54}" type="pres">
      <dgm:prSet presAssocID="{C714DD78-CD80-4C77-8ABE-9EE5AA8423DE}" presName="level2hierChild" presStyleCnt="0"/>
      <dgm:spPr/>
    </dgm:pt>
    <dgm:pt modelId="{DEE6E627-5379-413A-82E0-20B83406172B}" type="pres">
      <dgm:prSet presAssocID="{0880B742-76F0-4963-8AF1-435D9815C721}" presName="conn2-1" presStyleLbl="parChTrans1D2" presStyleIdx="0" presStyleCnt="2"/>
      <dgm:spPr/>
    </dgm:pt>
    <dgm:pt modelId="{EB4D5397-00B1-4B26-A631-2177A16D9A09}" type="pres">
      <dgm:prSet presAssocID="{0880B742-76F0-4963-8AF1-435D9815C721}" presName="connTx" presStyleLbl="parChTrans1D2" presStyleIdx="0" presStyleCnt="2"/>
      <dgm:spPr/>
    </dgm:pt>
    <dgm:pt modelId="{8F3F08FB-81D3-40FD-A6B9-E402512A2600}" type="pres">
      <dgm:prSet presAssocID="{11B8D029-77B0-4716-B510-95B883CEFB37}" presName="root2" presStyleCnt="0"/>
      <dgm:spPr/>
    </dgm:pt>
    <dgm:pt modelId="{DC96E948-8F72-4925-ABD4-9BFEBDC23BD3}" type="pres">
      <dgm:prSet presAssocID="{11B8D029-77B0-4716-B510-95B883CEFB37}" presName="LevelTwoTextNode" presStyleLbl="node2" presStyleIdx="0" presStyleCnt="2">
        <dgm:presLayoutVars>
          <dgm:chPref val="3"/>
        </dgm:presLayoutVars>
      </dgm:prSet>
      <dgm:spPr/>
    </dgm:pt>
    <dgm:pt modelId="{A8F8AC02-5F1C-416B-BD36-565BD15A7B19}" type="pres">
      <dgm:prSet presAssocID="{11B8D029-77B0-4716-B510-95B883CEFB37}" presName="level3hierChild" presStyleCnt="0"/>
      <dgm:spPr/>
    </dgm:pt>
    <dgm:pt modelId="{8F50BA73-7E3D-4A76-A8D1-C4E588BE2A4A}" type="pres">
      <dgm:prSet presAssocID="{68F8F1DD-99A4-4431-979A-22BAC611750F}" presName="conn2-1" presStyleLbl="parChTrans1D3" presStyleIdx="0" presStyleCnt="2"/>
      <dgm:spPr/>
    </dgm:pt>
    <dgm:pt modelId="{266BE232-2488-466F-8373-117F4CE7E36B}" type="pres">
      <dgm:prSet presAssocID="{68F8F1DD-99A4-4431-979A-22BAC611750F}" presName="connTx" presStyleLbl="parChTrans1D3" presStyleIdx="0" presStyleCnt="2"/>
      <dgm:spPr/>
    </dgm:pt>
    <dgm:pt modelId="{E35C7C19-3E68-4E64-B63F-C03F9E867B76}" type="pres">
      <dgm:prSet presAssocID="{30D9AF01-38AF-4E25-BC1B-A9364FA7AC13}" presName="root2" presStyleCnt="0"/>
      <dgm:spPr/>
    </dgm:pt>
    <dgm:pt modelId="{0DC95E25-AD11-41F1-87FE-9CAB1E740280}" type="pres">
      <dgm:prSet presAssocID="{30D9AF01-38AF-4E25-BC1B-A9364FA7AC13}" presName="LevelTwoTextNode" presStyleLbl="node3" presStyleIdx="0" presStyleCnt="2">
        <dgm:presLayoutVars>
          <dgm:chPref val="3"/>
        </dgm:presLayoutVars>
      </dgm:prSet>
      <dgm:spPr/>
    </dgm:pt>
    <dgm:pt modelId="{083BD93E-4E19-4A6B-A945-593B23D90263}" type="pres">
      <dgm:prSet presAssocID="{30D9AF01-38AF-4E25-BC1B-A9364FA7AC13}" presName="level3hierChild" presStyleCnt="0"/>
      <dgm:spPr/>
    </dgm:pt>
    <dgm:pt modelId="{9A8ED63D-9060-48D9-BC45-DEAFD4C5D8C8}" type="pres">
      <dgm:prSet presAssocID="{444C37B6-7B88-430B-B019-17E1EEB537BA}" presName="conn2-1" presStyleLbl="parChTrans1D2" presStyleIdx="1" presStyleCnt="2"/>
      <dgm:spPr/>
    </dgm:pt>
    <dgm:pt modelId="{55C6918C-E742-4097-AF40-8FDEA221512E}" type="pres">
      <dgm:prSet presAssocID="{444C37B6-7B88-430B-B019-17E1EEB537BA}" presName="connTx" presStyleLbl="parChTrans1D2" presStyleIdx="1" presStyleCnt="2"/>
      <dgm:spPr/>
    </dgm:pt>
    <dgm:pt modelId="{5F0E1AF8-3030-40B2-91AE-82C5ABE141AA}" type="pres">
      <dgm:prSet presAssocID="{B43B33D2-549E-4D68-A772-61CD66423E31}" presName="root2" presStyleCnt="0"/>
      <dgm:spPr/>
    </dgm:pt>
    <dgm:pt modelId="{F5D07AFF-F4F4-4B51-B6BF-ABE58B4D486B}" type="pres">
      <dgm:prSet presAssocID="{B43B33D2-549E-4D68-A772-61CD66423E31}" presName="LevelTwoTextNode" presStyleLbl="node2" presStyleIdx="1" presStyleCnt="2">
        <dgm:presLayoutVars>
          <dgm:chPref val="3"/>
        </dgm:presLayoutVars>
      </dgm:prSet>
      <dgm:spPr/>
      <dgm:t>
        <a:bodyPr/>
        <a:lstStyle/>
        <a:p>
          <a:endParaRPr lang="pt-BR"/>
        </a:p>
      </dgm:t>
    </dgm:pt>
    <dgm:pt modelId="{59223AA0-CEFE-46C3-A1CC-8E54FEBC6690}" type="pres">
      <dgm:prSet presAssocID="{B43B33D2-549E-4D68-A772-61CD66423E31}" presName="level3hierChild" presStyleCnt="0"/>
      <dgm:spPr/>
    </dgm:pt>
    <dgm:pt modelId="{A7E5788F-8B5D-4A8B-BEF2-FAC672DCC272}" type="pres">
      <dgm:prSet presAssocID="{032961F1-DEC8-454A-87F6-3AD44EECC36F}" presName="conn2-1" presStyleLbl="parChTrans1D3" presStyleIdx="1" presStyleCnt="2"/>
      <dgm:spPr/>
    </dgm:pt>
    <dgm:pt modelId="{E0210E23-E8DA-4E1B-8E8F-5D6728A2D323}" type="pres">
      <dgm:prSet presAssocID="{032961F1-DEC8-454A-87F6-3AD44EECC36F}" presName="connTx" presStyleLbl="parChTrans1D3" presStyleIdx="1" presStyleCnt="2"/>
      <dgm:spPr/>
    </dgm:pt>
    <dgm:pt modelId="{E01D4291-70B5-46D7-B057-23771D044E52}" type="pres">
      <dgm:prSet presAssocID="{9756563B-F9AB-461C-B971-2C5148F3F624}" presName="root2" presStyleCnt="0"/>
      <dgm:spPr/>
    </dgm:pt>
    <dgm:pt modelId="{B6231D48-FAE1-449F-A0C4-BFFA848F59B6}" type="pres">
      <dgm:prSet presAssocID="{9756563B-F9AB-461C-B971-2C5148F3F624}" presName="LevelTwoTextNode" presStyleLbl="node3" presStyleIdx="1" presStyleCnt="2">
        <dgm:presLayoutVars>
          <dgm:chPref val="3"/>
        </dgm:presLayoutVars>
      </dgm:prSet>
      <dgm:spPr/>
      <dgm:t>
        <a:bodyPr/>
        <a:lstStyle/>
        <a:p>
          <a:endParaRPr lang="pt-BR"/>
        </a:p>
      </dgm:t>
    </dgm:pt>
    <dgm:pt modelId="{F04D420B-D5C4-4530-ACAF-CCEBD24FD048}" type="pres">
      <dgm:prSet presAssocID="{9756563B-F9AB-461C-B971-2C5148F3F624}" presName="level3hierChild" presStyleCnt="0"/>
      <dgm:spPr/>
    </dgm:pt>
  </dgm:ptLst>
  <dgm:cxnLst>
    <dgm:cxn modelId="{ADE74655-A6E8-4E0C-85CC-F2C35F141E64}" srcId="{11B8D029-77B0-4716-B510-95B883CEFB37}" destId="{30D9AF01-38AF-4E25-BC1B-A9364FA7AC13}" srcOrd="0" destOrd="0" parTransId="{68F8F1DD-99A4-4431-979A-22BAC611750F}" sibTransId="{C12B5ACC-7ED8-4C32-81E4-B6B65B84C388}"/>
    <dgm:cxn modelId="{3F9EE82A-730D-4E16-8BE9-A1E0968AA021}" type="presOf" srcId="{0880B742-76F0-4963-8AF1-435D9815C721}" destId="{DEE6E627-5379-413A-82E0-20B83406172B}" srcOrd="0" destOrd="0" presId="urn:microsoft.com/office/officeart/2005/8/layout/hierarchy2"/>
    <dgm:cxn modelId="{C24E982F-1AF2-4B35-8485-50016E87ADBB}" type="presOf" srcId="{013486B6-1772-4F07-8324-833EF698C2E1}" destId="{888C5F9C-214C-4ECC-A7CF-E4622537C8F2}" srcOrd="0" destOrd="0" presId="urn:microsoft.com/office/officeart/2005/8/layout/hierarchy2"/>
    <dgm:cxn modelId="{722D7242-D71F-4AFB-9FA7-F6B3EB85AEA5}" type="presOf" srcId="{68F8F1DD-99A4-4431-979A-22BAC611750F}" destId="{266BE232-2488-466F-8373-117F4CE7E36B}" srcOrd="1" destOrd="0" presId="urn:microsoft.com/office/officeart/2005/8/layout/hierarchy2"/>
    <dgm:cxn modelId="{C49F1F65-0C87-4700-8268-5B7EAAAE7404}" srcId="{C714DD78-CD80-4C77-8ABE-9EE5AA8423DE}" destId="{11B8D029-77B0-4716-B510-95B883CEFB37}" srcOrd="0" destOrd="0" parTransId="{0880B742-76F0-4963-8AF1-435D9815C721}" sibTransId="{5AB16961-42C3-42D4-B99E-9B73EB24E135}"/>
    <dgm:cxn modelId="{BB1E2EBD-62C1-4EDC-A9A1-0EEA17367A92}" type="presOf" srcId="{032961F1-DEC8-454A-87F6-3AD44EECC36F}" destId="{A7E5788F-8B5D-4A8B-BEF2-FAC672DCC272}" srcOrd="0" destOrd="0" presId="urn:microsoft.com/office/officeart/2005/8/layout/hierarchy2"/>
    <dgm:cxn modelId="{8877BB5E-B371-4543-91A6-403F5C39CDE1}" type="presOf" srcId="{C714DD78-CD80-4C77-8ABE-9EE5AA8423DE}" destId="{40FD6B9A-9E05-4AE3-84D5-B7D6372AB9B0}" srcOrd="0" destOrd="0" presId="urn:microsoft.com/office/officeart/2005/8/layout/hierarchy2"/>
    <dgm:cxn modelId="{8E047B89-2130-4D56-B70D-3AD3E5FC2346}" srcId="{013486B6-1772-4F07-8324-833EF698C2E1}" destId="{C714DD78-CD80-4C77-8ABE-9EE5AA8423DE}" srcOrd="0" destOrd="0" parTransId="{D3CA5E4D-BCED-4CB1-9FE3-0D6421BF9E9B}" sibTransId="{B239DA07-D305-4B4B-88DC-B546416141B9}"/>
    <dgm:cxn modelId="{2ABB7DF8-3CD9-4430-996F-AB753B6907F3}" srcId="{B43B33D2-549E-4D68-A772-61CD66423E31}" destId="{9756563B-F9AB-461C-B971-2C5148F3F624}" srcOrd="0" destOrd="0" parTransId="{032961F1-DEC8-454A-87F6-3AD44EECC36F}" sibTransId="{DCEB0CAB-90F5-4C87-B9E6-337CF61808D8}"/>
    <dgm:cxn modelId="{ED245F4B-0A38-4404-ADE8-D01CBD6A0484}" type="presOf" srcId="{68F8F1DD-99A4-4431-979A-22BAC611750F}" destId="{8F50BA73-7E3D-4A76-A8D1-C4E588BE2A4A}" srcOrd="0" destOrd="0" presId="urn:microsoft.com/office/officeart/2005/8/layout/hierarchy2"/>
    <dgm:cxn modelId="{71FEABD5-A800-4BDB-BE6A-168F1BDAEA23}" type="presOf" srcId="{444C37B6-7B88-430B-B019-17E1EEB537BA}" destId="{55C6918C-E742-4097-AF40-8FDEA221512E}" srcOrd="1" destOrd="0" presId="urn:microsoft.com/office/officeart/2005/8/layout/hierarchy2"/>
    <dgm:cxn modelId="{D7D87A34-EC0B-4E51-A127-996900463CA4}" type="presOf" srcId="{444C37B6-7B88-430B-B019-17E1EEB537BA}" destId="{9A8ED63D-9060-48D9-BC45-DEAFD4C5D8C8}" srcOrd="0" destOrd="0" presId="urn:microsoft.com/office/officeart/2005/8/layout/hierarchy2"/>
    <dgm:cxn modelId="{FCD05C3F-C316-44B4-B779-41A73ADA2B2A}" type="presOf" srcId="{9756563B-F9AB-461C-B971-2C5148F3F624}" destId="{B6231D48-FAE1-449F-A0C4-BFFA848F59B6}" srcOrd="0" destOrd="0" presId="urn:microsoft.com/office/officeart/2005/8/layout/hierarchy2"/>
    <dgm:cxn modelId="{40FB866C-8C50-4D1B-929C-72FADC288CD2}" srcId="{C714DD78-CD80-4C77-8ABE-9EE5AA8423DE}" destId="{B43B33D2-549E-4D68-A772-61CD66423E31}" srcOrd="1" destOrd="0" parTransId="{444C37B6-7B88-430B-B019-17E1EEB537BA}" sibTransId="{C60E04BD-217E-434A-AEE2-20BDD38242AF}"/>
    <dgm:cxn modelId="{A843D2ED-7700-4191-BB54-8E77DA2FB5DE}" type="presOf" srcId="{11B8D029-77B0-4716-B510-95B883CEFB37}" destId="{DC96E948-8F72-4925-ABD4-9BFEBDC23BD3}" srcOrd="0" destOrd="0" presId="urn:microsoft.com/office/officeart/2005/8/layout/hierarchy2"/>
    <dgm:cxn modelId="{3001B604-23FC-4931-9577-3143A3803B2D}" type="presOf" srcId="{B43B33D2-549E-4D68-A772-61CD66423E31}" destId="{F5D07AFF-F4F4-4B51-B6BF-ABE58B4D486B}" srcOrd="0" destOrd="0" presId="urn:microsoft.com/office/officeart/2005/8/layout/hierarchy2"/>
    <dgm:cxn modelId="{70C0AB20-DEDD-4BC5-8485-367FE5D02AFF}" type="presOf" srcId="{30D9AF01-38AF-4E25-BC1B-A9364FA7AC13}" destId="{0DC95E25-AD11-41F1-87FE-9CAB1E740280}" srcOrd="0" destOrd="0" presId="urn:microsoft.com/office/officeart/2005/8/layout/hierarchy2"/>
    <dgm:cxn modelId="{18D3C552-16EA-4BD2-A275-CF78D0FA8419}" type="presOf" srcId="{032961F1-DEC8-454A-87F6-3AD44EECC36F}" destId="{E0210E23-E8DA-4E1B-8E8F-5D6728A2D323}" srcOrd="1" destOrd="0" presId="urn:microsoft.com/office/officeart/2005/8/layout/hierarchy2"/>
    <dgm:cxn modelId="{0C6946CA-AC0E-40CE-B8D7-7C6A021AC6DF}" type="presOf" srcId="{0880B742-76F0-4963-8AF1-435D9815C721}" destId="{EB4D5397-00B1-4B26-A631-2177A16D9A09}" srcOrd="1" destOrd="0" presId="urn:microsoft.com/office/officeart/2005/8/layout/hierarchy2"/>
    <dgm:cxn modelId="{6341324D-FB57-468C-96EB-FCF791CFCAF7}" type="presParOf" srcId="{888C5F9C-214C-4ECC-A7CF-E4622537C8F2}" destId="{5D9E6899-25A1-4732-BB69-60BBF9FECC43}" srcOrd="0" destOrd="0" presId="urn:microsoft.com/office/officeart/2005/8/layout/hierarchy2"/>
    <dgm:cxn modelId="{4A459E11-8D73-46FD-A00F-DB958190EC0F}" type="presParOf" srcId="{5D9E6899-25A1-4732-BB69-60BBF9FECC43}" destId="{40FD6B9A-9E05-4AE3-84D5-B7D6372AB9B0}" srcOrd="0" destOrd="0" presId="urn:microsoft.com/office/officeart/2005/8/layout/hierarchy2"/>
    <dgm:cxn modelId="{9338AAA4-E6D4-4F53-B683-B8EB64BCE2A3}" type="presParOf" srcId="{5D9E6899-25A1-4732-BB69-60BBF9FECC43}" destId="{5EE1F969-9820-41C1-ADED-284E7C26FE54}" srcOrd="1" destOrd="0" presId="urn:microsoft.com/office/officeart/2005/8/layout/hierarchy2"/>
    <dgm:cxn modelId="{104B0001-7B62-4E7E-893C-897A85DB0C0C}" type="presParOf" srcId="{5EE1F969-9820-41C1-ADED-284E7C26FE54}" destId="{DEE6E627-5379-413A-82E0-20B83406172B}" srcOrd="0" destOrd="0" presId="urn:microsoft.com/office/officeart/2005/8/layout/hierarchy2"/>
    <dgm:cxn modelId="{FD69EE9C-68C0-480B-8137-C452BE0A129C}" type="presParOf" srcId="{DEE6E627-5379-413A-82E0-20B83406172B}" destId="{EB4D5397-00B1-4B26-A631-2177A16D9A09}" srcOrd="0" destOrd="0" presId="urn:microsoft.com/office/officeart/2005/8/layout/hierarchy2"/>
    <dgm:cxn modelId="{648E60EC-1D54-40BF-9096-C77E61690692}" type="presParOf" srcId="{5EE1F969-9820-41C1-ADED-284E7C26FE54}" destId="{8F3F08FB-81D3-40FD-A6B9-E402512A2600}" srcOrd="1" destOrd="0" presId="urn:microsoft.com/office/officeart/2005/8/layout/hierarchy2"/>
    <dgm:cxn modelId="{8C34941B-F14B-4919-BD6E-F0FE763B1156}" type="presParOf" srcId="{8F3F08FB-81D3-40FD-A6B9-E402512A2600}" destId="{DC96E948-8F72-4925-ABD4-9BFEBDC23BD3}" srcOrd="0" destOrd="0" presId="urn:microsoft.com/office/officeart/2005/8/layout/hierarchy2"/>
    <dgm:cxn modelId="{80FDE841-0E3B-4C54-AEB3-89DC912BED9A}" type="presParOf" srcId="{8F3F08FB-81D3-40FD-A6B9-E402512A2600}" destId="{A8F8AC02-5F1C-416B-BD36-565BD15A7B19}" srcOrd="1" destOrd="0" presId="urn:microsoft.com/office/officeart/2005/8/layout/hierarchy2"/>
    <dgm:cxn modelId="{1A6DAAC4-3AF6-4DFC-8E30-A005E9EE19BB}" type="presParOf" srcId="{A8F8AC02-5F1C-416B-BD36-565BD15A7B19}" destId="{8F50BA73-7E3D-4A76-A8D1-C4E588BE2A4A}" srcOrd="0" destOrd="0" presId="urn:microsoft.com/office/officeart/2005/8/layout/hierarchy2"/>
    <dgm:cxn modelId="{41BD3BF7-9421-4289-9F64-7506BCBC5F79}" type="presParOf" srcId="{8F50BA73-7E3D-4A76-A8D1-C4E588BE2A4A}" destId="{266BE232-2488-466F-8373-117F4CE7E36B}" srcOrd="0" destOrd="0" presId="urn:microsoft.com/office/officeart/2005/8/layout/hierarchy2"/>
    <dgm:cxn modelId="{BED2E3B1-9ED9-4A2B-8945-10347E6C328A}" type="presParOf" srcId="{A8F8AC02-5F1C-416B-BD36-565BD15A7B19}" destId="{E35C7C19-3E68-4E64-B63F-C03F9E867B76}" srcOrd="1" destOrd="0" presId="urn:microsoft.com/office/officeart/2005/8/layout/hierarchy2"/>
    <dgm:cxn modelId="{E87F44B0-D45E-4FB0-B285-F8AEDF8D9A1D}" type="presParOf" srcId="{E35C7C19-3E68-4E64-B63F-C03F9E867B76}" destId="{0DC95E25-AD11-41F1-87FE-9CAB1E740280}" srcOrd="0" destOrd="0" presId="urn:microsoft.com/office/officeart/2005/8/layout/hierarchy2"/>
    <dgm:cxn modelId="{4B5B4691-3145-4A69-BEC8-E3DA1B691079}" type="presParOf" srcId="{E35C7C19-3E68-4E64-B63F-C03F9E867B76}" destId="{083BD93E-4E19-4A6B-A945-593B23D90263}" srcOrd="1" destOrd="0" presId="urn:microsoft.com/office/officeart/2005/8/layout/hierarchy2"/>
    <dgm:cxn modelId="{FB9DBE06-EA66-4ED3-9CF7-26A7BD408FD8}" type="presParOf" srcId="{5EE1F969-9820-41C1-ADED-284E7C26FE54}" destId="{9A8ED63D-9060-48D9-BC45-DEAFD4C5D8C8}" srcOrd="2" destOrd="0" presId="urn:microsoft.com/office/officeart/2005/8/layout/hierarchy2"/>
    <dgm:cxn modelId="{4D7D1686-789C-4ADD-B455-CAE7F86D90AC}" type="presParOf" srcId="{9A8ED63D-9060-48D9-BC45-DEAFD4C5D8C8}" destId="{55C6918C-E742-4097-AF40-8FDEA221512E}" srcOrd="0" destOrd="0" presId="urn:microsoft.com/office/officeart/2005/8/layout/hierarchy2"/>
    <dgm:cxn modelId="{AA1AC7CD-5440-4E19-A816-90003247CDF6}" type="presParOf" srcId="{5EE1F969-9820-41C1-ADED-284E7C26FE54}" destId="{5F0E1AF8-3030-40B2-91AE-82C5ABE141AA}" srcOrd="3" destOrd="0" presId="urn:microsoft.com/office/officeart/2005/8/layout/hierarchy2"/>
    <dgm:cxn modelId="{BC38050B-7FD2-45BA-B2B3-3AC6EB69E1D7}" type="presParOf" srcId="{5F0E1AF8-3030-40B2-91AE-82C5ABE141AA}" destId="{F5D07AFF-F4F4-4B51-B6BF-ABE58B4D486B}" srcOrd="0" destOrd="0" presId="urn:microsoft.com/office/officeart/2005/8/layout/hierarchy2"/>
    <dgm:cxn modelId="{088E1FE1-C3A1-4E28-960D-99678A00408B}" type="presParOf" srcId="{5F0E1AF8-3030-40B2-91AE-82C5ABE141AA}" destId="{59223AA0-CEFE-46C3-A1CC-8E54FEBC6690}" srcOrd="1" destOrd="0" presId="urn:microsoft.com/office/officeart/2005/8/layout/hierarchy2"/>
    <dgm:cxn modelId="{A9F0539C-511A-414D-8588-1901FE734B6C}" type="presParOf" srcId="{59223AA0-CEFE-46C3-A1CC-8E54FEBC6690}" destId="{A7E5788F-8B5D-4A8B-BEF2-FAC672DCC272}" srcOrd="0" destOrd="0" presId="urn:microsoft.com/office/officeart/2005/8/layout/hierarchy2"/>
    <dgm:cxn modelId="{9F8EA3A1-C71F-450F-A9DE-013CFE12E3FB}" type="presParOf" srcId="{A7E5788F-8B5D-4A8B-BEF2-FAC672DCC272}" destId="{E0210E23-E8DA-4E1B-8E8F-5D6728A2D323}" srcOrd="0" destOrd="0" presId="urn:microsoft.com/office/officeart/2005/8/layout/hierarchy2"/>
    <dgm:cxn modelId="{711ADB68-498F-446D-B5FD-ECEA20166BF3}" type="presParOf" srcId="{59223AA0-CEFE-46C3-A1CC-8E54FEBC6690}" destId="{E01D4291-70B5-46D7-B057-23771D044E52}" srcOrd="1" destOrd="0" presId="urn:microsoft.com/office/officeart/2005/8/layout/hierarchy2"/>
    <dgm:cxn modelId="{E1550552-5C47-4043-B44E-829A2E6C94EB}" type="presParOf" srcId="{E01D4291-70B5-46D7-B057-23771D044E52}" destId="{B6231D48-FAE1-449F-A0C4-BFFA848F59B6}" srcOrd="0" destOrd="0" presId="urn:microsoft.com/office/officeart/2005/8/layout/hierarchy2"/>
    <dgm:cxn modelId="{FB0DC522-23DC-4C92-BAB2-2ACE7C6F729B}" type="presParOf" srcId="{E01D4291-70B5-46D7-B057-23771D044E52}" destId="{F04D420B-D5C4-4530-ACAF-CCEBD24FD048}"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FD6B9A-9E05-4AE3-84D5-B7D6372AB9B0}">
      <dsp:nvSpPr>
        <dsp:cNvPr id="0" name=""/>
        <dsp:cNvSpPr/>
      </dsp:nvSpPr>
      <dsp:spPr>
        <a:xfrm>
          <a:off x="2701"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Está chovendo?</a:t>
          </a:r>
        </a:p>
      </dsp:txBody>
      <dsp:txXfrm>
        <a:off x="23824" y="1260731"/>
        <a:ext cx="1400121" cy="678937"/>
      </dsp:txXfrm>
    </dsp:sp>
    <dsp:sp modelId="{DEE6E627-5379-413A-82E0-20B83406172B}">
      <dsp:nvSpPr>
        <dsp:cNvPr id="0" name=""/>
        <dsp:cNvSpPr/>
      </dsp:nvSpPr>
      <dsp:spPr>
        <a:xfrm rot="19457599">
          <a:off x="1378286" y="1372578"/>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375096"/>
        <a:ext cx="35525" cy="35525"/>
      </dsp:txXfrm>
    </dsp:sp>
    <dsp:sp modelId="{DC96E948-8F72-4925-ABD4-9BFEBDC23BD3}">
      <dsp:nvSpPr>
        <dsp:cNvPr id="0" name=""/>
        <dsp:cNvSpPr/>
      </dsp:nvSpPr>
      <dsp:spPr>
        <a:xfrm>
          <a:off x="2022016"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Sim.</a:t>
          </a:r>
        </a:p>
      </dsp:txBody>
      <dsp:txXfrm>
        <a:off x="2043139" y="846050"/>
        <a:ext cx="1400121" cy="678937"/>
      </dsp:txXfrm>
    </dsp:sp>
    <dsp:sp modelId="{8F50BA73-7E3D-4A76-A8D1-C4E588BE2A4A}">
      <dsp:nvSpPr>
        <dsp:cNvPr id="0" name=""/>
        <dsp:cNvSpPr/>
      </dsp:nvSpPr>
      <dsp:spPr>
        <a:xfrm>
          <a:off x="3464383" y="1165238"/>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1171095"/>
        <a:ext cx="28847" cy="28847"/>
      </dsp:txXfrm>
    </dsp:sp>
    <dsp:sp modelId="{0DC95E25-AD11-41F1-87FE-9CAB1E740280}">
      <dsp:nvSpPr>
        <dsp:cNvPr id="0" name=""/>
        <dsp:cNvSpPr/>
      </dsp:nvSpPr>
      <dsp:spPr>
        <a:xfrm>
          <a:off x="4041330" y="824927"/>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Pegar </a:t>
          </a:r>
        </a:p>
        <a:p>
          <a:pPr lvl="0" algn="ctr" defTabSz="844550">
            <a:lnSpc>
              <a:spcPct val="90000"/>
            </a:lnSpc>
            <a:spcBef>
              <a:spcPct val="0"/>
            </a:spcBef>
            <a:spcAft>
              <a:spcPct val="35000"/>
            </a:spcAft>
          </a:pPr>
          <a:r>
            <a:rPr lang="pt-BR" sz="1900" kern="1200"/>
            <a:t>guarda-chuva</a:t>
          </a:r>
        </a:p>
      </dsp:txBody>
      <dsp:txXfrm>
        <a:off x="4062453" y="846050"/>
        <a:ext cx="1400121" cy="678937"/>
      </dsp:txXfrm>
    </dsp:sp>
    <dsp:sp modelId="{9A8ED63D-9060-48D9-BC45-DEAFD4C5D8C8}">
      <dsp:nvSpPr>
        <dsp:cNvPr id="0" name=""/>
        <dsp:cNvSpPr/>
      </dsp:nvSpPr>
      <dsp:spPr>
        <a:xfrm rot="2142401">
          <a:off x="1378286" y="1787259"/>
          <a:ext cx="710512" cy="40561"/>
        </a:xfrm>
        <a:custGeom>
          <a:avLst/>
          <a:gdLst/>
          <a:ahLst/>
          <a:cxnLst/>
          <a:rect l="0" t="0" r="0" b="0"/>
          <a:pathLst>
            <a:path>
              <a:moveTo>
                <a:pt x="0" y="20280"/>
              </a:moveTo>
              <a:lnTo>
                <a:pt x="710512" y="202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1715779" y="1789777"/>
        <a:ext cx="35525" cy="35525"/>
      </dsp:txXfrm>
    </dsp:sp>
    <dsp:sp modelId="{F5D07AFF-F4F4-4B51-B6BF-ABE58B4D486B}">
      <dsp:nvSpPr>
        <dsp:cNvPr id="0" name=""/>
        <dsp:cNvSpPr/>
      </dsp:nvSpPr>
      <dsp:spPr>
        <a:xfrm>
          <a:off x="2022016"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Não.</a:t>
          </a:r>
        </a:p>
      </dsp:txBody>
      <dsp:txXfrm>
        <a:off x="2043139" y="1675411"/>
        <a:ext cx="1400121" cy="678937"/>
      </dsp:txXfrm>
    </dsp:sp>
    <dsp:sp modelId="{A7E5788F-8B5D-4A8B-BEF2-FAC672DCC272}">
      <dsp:nvSpPr>
        <dsp:cNvPr id="0" name=""/>
        <dsp:cNvSpPr/>
      </dsp:nvSpPr>
      <dsp:spPr>
        <a:xfrm>
          <a:off x="3464383" y="1994599"/>
          <a:ext cx="576947" cy="40561"/>
        </a:xfrm>
        <a:custGeom>
          <a:avLst/>
          <a:gdLst/>
          <a:ahLst/>
          <a:cxnLst/>
          <a:rect l="0" t="0" r="0" b="0"/>
          <a:pathLst>
            <a:path>
              <a:moveTo>
                <a:pt x="0" y="20280"/>
              </a:moveTo>
              <a:lnTo>
                <a:pt x="576947" y="20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pt-BR" sz="500" kern="1200"/>
        </a:p>
      </dsp:txBody>
      <dsp:txXfrm>
        <a:off x="3738433" y="2000457"/>
        <a:ext cx="28847" cy="28847"/>
      </dsp:txXfrm>
    </dsp:sp>
    <dsp:sp modelId="{B6231D48-FAE1-449F-A0C4-BFFA848F59B6}">
      <dsp:nvSpPr>
        <dsp:cNvPr id="0" name=""/>
        <dsp:cNvSpPr/>
      </dsp:nvSpPr>
      <dsp:spPr>
        <a:xfrm>
          <a:off x="4041330" y="165428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pt-BR" sz="1900" kern="1200"/>
            <a:t>Nao pegar guarda-chuva</a:t>
          </a:r>
        </a:p>
      </dsp:txBody>
      <dsp:txXfrm>
        <a:off x="4062453" y="1675411"/>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9</Pages>
  <Words>1708</Words>
  <Characters>9225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Berardo de Souza Terra</dc:creator>
  <cp:keywords/>
  <dc:description/>
  <cp:lastModifiedBy>granix pacheco</cp:lastModifiedBy>
  <cp:revision>12</cp:revision>
  <dcterms:created xsi:type="dcterms:W3CDTF">2016-02-06T13:08:00Z</dcterms:created>
  <dcterms:modified xsi:type="dcterms:W3CDTF">2016-02-06T21:30:00Z</dcterms:modified>
</cp:coreProperties>
</file>